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pacing w:lineRule="auto" w:line="288"/>
        <w:jc w:val="start"/>
        <w:rPr>
          <w:rFonts w:ascii="Arial" w:hAnsi="Arial" w:cs="Arial"/>
          <w:sz w:val="21"/>
        </w:rPr>
      </w:pPr>
      <w:r>
        <w:rPr>
          <w:rFonts w:cs="Arial" w:ascii="Arial" w:hAnsi="Arial"/>
          <w:sz w:val="21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18"/>
                                      <w:szCs w:val="21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4"/>
                                  <w:bookmarkStart w:id="3" w:name="OLE_LINK3"/>
                                  <w:bookmarkEnd w:id="2"/>
                                  <w:bookmarkEnd w:id="3"/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325" w:hanging="325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4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3. Estabelecimento,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revisão/revogação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, 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emissão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4.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Definições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124" w:hanging="12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1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10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4" w:hanging="423"/>
                                    <w:jc w:val="start"/>
                                    <w:rPr>
                                      <w:rFonts w:ascii="Arial" w:hAnsi="Arial" w:cs="Arial"/>
                                      <w:color w:val="FF0000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pacing w:val="-7"/>
                                      <w:sz w:val="21"/>
                                      <w:szCs w:val="21"/>
                                    </w:rPr>
                                    <w:t>4.1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pacing w:val="-7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pacing w:val="-7"/>
                                      <w:sz w:val="21"/>
                                      <w:szCs w:val="21"/>
                                    </w:rPr>
                                    <w:t>Nome da organização e operação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color w:val="FF0000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2" w:hanging="282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5. Aplicação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4" w:hanging="423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.1 Participação em DRs gerais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95" w:hanging="45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5.2 Aquisição do projeto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95" w:hanging="45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5.3 Cronogramas de desenvolvimento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" w:hanging="0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95" w:hanging="45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5.4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4" w:name="OLE_LINK8"/>
                                  <w:bookmarkStart w:id="5" w:name="OLE_LINK7"/>
                                  <w:bookmarkStart w:id="6" w:name="OLE_LINK8"/>
                                  <w:bookmarkStart w:id="7" w:name="OLE_LINK7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8" w:name="OLE_LINK8"/>
                                  <w:bookmarkStart w:id="9" w:name="OLE_LINK7"/>
                                  <w:bookmarkStart w:id="10" w:name="OLE_LINK8"/>
                                  <w:bookmarkStart w:id="11" w:name="OLE_LINK7"/>
                                  <w:bookmarkEnd w:id="10"/>
                                  <w:bookmarkEnd w:id="11"/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12" w:name="OLE_LINK10"/>
                                  <w:bookmarkStart w:id="13" w:name="OLE_LINK9"/>
                                  <w:bookmarkStart w:id="14" w:name="OLE_LINK10"/>
                                  <w:bookmarkStart w:id="15" w:name="OLE_LINK9"/>
                                  <w:bookmarkEnd w:id="14"/>
                                  <w:bookmarkEnd w:id="15"/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16" w:name="OLE_LINK10"/>
                                  <w:bookmarkStart w:id="17" w:name="OLE_LINK9"/>
                                  <w:bookmarkStart w:id="18" w:name="OLE_LINK10"/>
                                  <w:bookmarkStart w:id="19" w:name="OLE_LINK9"/>
                                  <w:bookmarkEnd w:id="18"/>
                                  <w:bookmarkEnd w:id="19"/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ins w:id="1" w:author="HA社" w:date="2013-11-14T18:20:00Z"/>
                                      <w:sz w:val="21"/>
                                      <w:szCs w:val="21"/>
                                    </w:rPr>
                                  </w:pPr>
                                  <w:ins w:id="0" w:author="HA社" w:date="2013-11-14T18:20:00Z">
                                    <w:r>
                                      <w:rPr>
                                        <w:rFonts w:cs="Arial" w:ascii="Arial" w:hAnsi="Arial"/>
                                        <w:sz w:val="21"/>
                                        <w:szCs w:val="21"/>
                                      </w:rPr>
                                    </w:r>
                                  </w:ins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3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32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5.5AQ1 decisão de produção em massa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6. Armazenamento de registros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7. Outros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objetivo desses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z w:val="21"/>
                                      <w:szCs w:val="21"/>
                                    </w:rPr>
                                    <w:t>Padrões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é estabelecer operações detalhadas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até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AQ1 (decisão de produção em massa) de acordo com as "Regras de Controle de Produção" (APQ-AM-001) da Panasonic Corporation's Appliances Company (doravante denominada "AP"), a fim de garantir o início suave da produção em massa para novos produtos.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Padrões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deve ser aplicável às operações para iniciar a produção em massa de novos produtos que são realizadas entre a fase de projeto e decisão de produção em massa (AQ1) de produtos que são produzidos por AP's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empresas/divisões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Padrões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devem ser estabelecidos, revisados ​​e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revogado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pelo Chief Manufacturing Officer (CMO) da AP, 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spacing w:val="-7"/>
                                      <w:sz w:val="21"/>
                                      <w:szCs w:val="21"/>
                                    </w:rPr>
                                    <w:t>publicado</w:t>
                                  </w: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pelo Diretor da AP Corporate Manufacturing Innovation Division.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pacing w:val="-7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pacing w:val="-7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color w:val="FF0000"/>
                                      <w:sz w:val="21"/>
                                      <w:szCs w:val="21"/>
                                    </w:rPr>
                                  </w:pPr>
                                  <w:bookmarkStart w:id="20" w:name="OLE_LINK36"/>
                                  <w:bookmarkEnd w:id="20"/>
                                  <w:r>
                                    <w:rPr>
                                      <w:color w:val="FF0000"/>
                                      <w:kern w:val="2"/>
                                      <w:sz w:val="21"/>
                                      <w:szCs w:val="21"/>
                                    </w:rPr>
                                    <w:t>As definições dos termos usados ​​nestas Regras são descritas a seguir.</w:t>
                                  </w:r>
                                </w:p>
                                <w:p>
                                  <w:pPr>
                                    <w:pStyle w:val="11"/>
                                    <w:ind w:start="737" w:hanging="508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  <w:sz w:val="21"/>
                                      <w:szCs w:val="21"/>
                                    </w:rPr>
                                    <w:t>Sistema de produção</w:t>
                                  </w:r>
                                </w:p>
                                <w:p>
                                  <w:pPr>
                                    <w:pStyle w:val="11"/>
                                    <w:ind w:start="737" w:hanging="508"/>
                                    <w:rPr>
                                      <w:color w:val="FF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1"/>
                                      <w:szCs w:val="21"/>
                                    </w:rPr>
                                    <w:tab/>
                                    <w:t xml:space="preserve">Um sistema para um bom desempenho</w:t>
                                  </w:r>
                                  <w:r>
                                    <w:rPr>
                                      <w:color w:val="FF0000"/>
                                      <w:sz w:val="21"/>
                                      <w:szCs w:val="21"/>
                                    </w:rPr>
                                    <w:t>plano de produção, pedidos e controle de estoque. As disposições deste instrumento que dizem respeito a um sistema de produção entrarão em vigor uma vez que um sistema com funções para realizar tais trabalhos tenha sido introduzido e colocado em uso.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color w:val="FF0000"/>
                                      <w:spacing w:val="-7"/>
                                      <w:kern w:val="0"/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pacing w:val="-7"/>
                                      <w:kern w:val="0"/>
                                      <w:sz w:val="21"/>
                                      <w:szCs w:val="21"/>
                                      <w:lang w:val="en-US" w:eastAsia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Todos os nomes de unidades organizacionais usados ​​nestas Regras são designações gerais, e cada unidade de negócios pode lê-los de forma diferente ou ajustar o escopo de seu trabalho para corresponder às suas situações.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2" w:hanging="0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bookmarkStart w:id="21" w:name="OLE_LINK36"/>
                                  <w:bookmarkEnd w:id="21"/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De acordo com um novo plano de desenvolvimento de produto, o departamento de produção deve, antes das DRs gerais, compilar em um “Relatório de DR de Fabricação” (Anexo 1) assuntos para discussão/verificação em relação à fabricação de acordo com as principais perspectivas na “Revisão de Projeto (DR) Padrões de Operação de Implementação” (APQ-BD-004). Após ser aprovado pelo chefe do departamento de produção, o relatório deverá ser utilizado como insumo para DRs gerais.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Cada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pode optar por utilizar um formulário próprio desde que contenha conteúdos semelhantes aos do “Relatório de DR de Fabricação” (Anexo 1).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ins w:id="3" w:author="HA社" w:date="2013-11-27T11:00:00Z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ins w:id="2" w:author="HA社" w:date="2013-11-27T11:00:00Z">
                                    <w:r>
                                      <w:rPr>
                                        <w:rFonts w:cs="Arial" w:ascii="Arial" w:hAnsi="Arial"/>
                                        <w:kern w:val="0"/>
                                        <w:sz w:val="21"/>
                                        <w:szCs w:val="21"/>
                                      </w:rPr>
                                    </w:r>
                                  </w:ins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9" w:hanging="424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(1) Quando o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departamento de design/desenvolvimento confirmou que as seguintes condições são atendidas, o consentimento deve ser dado para a aquisição do design. O departamento de produção assumirá o corpo principal de operações para proceder à preparação para a produção em massa de novos produtos. Consulte as “Normas de Operação de Negócios no Exterior” (AQ-BG-007) para obter informações sobre transferência para divisões no exterior.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9" w:hanging="424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(2) Para que a aquisição seja aprovada,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desenhos e especificações, listas detalhadas de peças/componentes, padrões de produtos, materiais em liberação de desenho e documentos sobre desenvolvimento mencionados em uma Decisão AQ (e seus anexos) devem ser assumidos, ou datas de liberação para materiais a serem liberados e datas para conclusão dos materiais de desenvolvimento devem ser esclarecidos. Além disso, as perspectivas para todas as questões relativas a pelo menos Q, C e D devem ser esclarecidas.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Quando o cronograma de desenvolvimento após a passagem do projeto para a produção em massa precisar ser alterado, os departamentos relevantes devem entrar em contato com o departamento de engenharia de produto, que deve então convocar uma reunião de ligação conforme necessário, a fim de modificar/ajustar os cronogramas de desenvolvimento após consulta.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(1) Arranjos de encomenda para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pré-produção para produção em massa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a seção de engenharia de produção deve, após reunião para decisão de comercialização, confirmar/ajustar o número de unidades protótipo de produção em massa e o cronograma para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que cada departamento deseja. A seção de engenharia de produção deve então emitir uma ordem para o arranjo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após consulta aos departamentos relevantes e após o chefe do departamento de produção afixar seu selo no pedido.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(2) Preparação de gráficos de controle de processo, folhas de operação e folhas de verificação de processo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departamento de produção deve preparar os documentos acima antes do estudo do protótipo de produção em massa. Consulte os “Padrões de Preparação de Carta de Controle de Processo” (APQ-BM-003) e os “Padrões de Preparação de Folha de Operação” (APQ-BM-004).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(3) Preparação para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pré-produção para produção em massa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Dentro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de acordo com a ordem de disposição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massa, r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departamentos relevantes devem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>usar um sistema de produção para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prepare para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após registrar os dados mestre no sistema de produção. Se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</w:rPr>
                                    <w:t>o registro mestre de um sistema de produção que diz respeito a certas tarefas ainda não foi concluído antes de tais tarefas serem executadas, os preparativos devem ser feitos por outros meios.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(Responsabilidades dos departamentos relevantes)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rPr>
                                      <w:rFonts w:ascii="Arial" w:hAnsi="Arial" w:cs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>Registro do mestre comum (mestre do artigo/dados básicos, lista de peças &lt;BOMs&gt;): Departamento de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-Inserir planos de produção e ordenar os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departamento/seção de compras para organizar materiais e peças/componentes: seção de controle de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-Emissão de folhas de pedidos (organização de peças/componentes): Compras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seção de departamento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-Inserção de planos de produção e realização de montagem prévia: Produção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seção de departamento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- Inspeção de recebimento de peças/componentes novos: Qualidade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seção de departamento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-Determinação de detalhes de irregularidades e confirmação das perspectivas atuais: D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departamento de design/desenvolvimento/seção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83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-Confirmação de preparação e progresso de equipamentos, etc.: Produção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departamento/seção de engenharia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(4) Montagem prévia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A critério do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departamento/seção de produção, a montagem prévia deve ser realizada conforme necessário antes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a fim de identificar quaisquer problemas relativos à montagem.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(5) Confirmação da preparação para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Antes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, a seção de engenharia de produção deverá, a critério de seu chefe, convocar os departamentos relevantes para preparar uma “Folha de Decisão do Protótipo de Produção em Massa” (Anexo 2), que determina o status de aquisição de peças/componentes produzidos em massa ou produzidos sob condições semelhantes, a qualidade de peças/componentes, o status de desenvolvimento de documentos de controle, problemas com montagem prévia, etc. A seção de engenharia de produção deve decidir sobre a implementação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após ter o chefe da seção de engenharia de produção afixar seu selo no formulário e ter o mesmo aprovado pelo chefe do departamento de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Cada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>divisão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pode optar por utilizar um formulário próprio, desde que contenha conteúdos semelhantes aos da “Folha de decisão do protótipo de produção em massa” (Anexo 2).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(6) Estudo de protótipo de montagem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>A montagem e verificação de protótipos para produção em massa deve ser realizada usando equipamentos de produção em massa sempre que possível.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997" w:hanging="370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ＭＳ 明朝;MS Mincho"/>
                                      <w:kern w:val="0"/>
                                      <w:sz w:val="21"/>
                                      <w:szCs w:val="21"/>
                                    </w:rPr>
                                    <w:t>①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bookmarkStart w:id="22" w:name="OLE_LINK16"/>
                                  <w:bookmarkStart w:id="23" w:name="OLE_LINK15"/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Integrantes: A seção de produção terá papel central no estudo do protótipo de montagem. Membros das seções de design/desenvolvimento, controle de qualidade, controle de produção e compras podem participar conforme necessário. Departamentos relevantes que não os mencionados acima podem ser convocados se assim for considerado necessário.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995" w:hanging="361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bookmarkEnd w:id="22"/>
                                  <w:bookmarkEnd w:id="23"/>
                                  <w:r>
                                    <w:rPr>
                                      <w:rFonts w:cs="ＭＳ 明朝;MS Mincho"/>
                                      <w:kern w:val="0"/>
                                      <w:sz w:val="21"/>
                                      <w:szCs w:val="21"/>
                                    </w:rPr>
                                    <w:t>②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>Itens para revisão: exame de procedimentos/métodos de montagem, identificação de regiões defeituosas, exame de aparência e desempenho, verificação de equipamentos, gabaritos e ferramentas, validação de projeto e quaisquer outros assuntos relativos a processos em geral, como entrada de materiais e pessoa-hora.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995" w:hanging="361"/>
                                    <w:jc w:val="start"/>
                                    <w:rPr>
                                      <w:rFonts w:ascii="Arial" w:hAnsi="Arial" w:cs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ＭＳ 明朝;MS Mincho"/>
                                      <w:kern w:val="0"/>
                                      <w:sz w:val="21"/>
                                      <w:szCs w:val="21"/>
                                    </w:rPr>
                                    <w:t>③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Depois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, a produção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seção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deve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registrar registros no sistema de produção,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entregar protótipos produzidos em massa para cada departamento/seção de acordo com a ordem para arranjos de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>e processe a transferência.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(7) Validação de qualidade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bookmarkStart w:id="24" w:name="OLE_LINK46"/>
                                  <w:bookmarkStart w:id="25" w:name="OLE_LINK32"/>
                                  <w:bookmarkStart w:id="26" w:name="OLE_LINK31"/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O departamento de garantia de qualidade deve validar a qualidade dos protótipos produzidos em massa. Consulte os “Novos Padrões de Operação de Revisão de Qualidade de Produção em Massa de Novo Produto” (APQ-BQ-002) para obter detalhes.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/>
                                  </w:pPr>
                                  <w:bookmarkEnd w:id="24"/>
                                  <w:bookmarkEnd w:id="25"/>
                                  <w:bookmarkEnd w:id="26"/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(8) Reuniões de revisão de protótipos de produção em massa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Seguindo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pré-produção para produção em massa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, a seção de engenharia de produção deve convidar os membros que testemunharam a montagem de protótipos de produção em massa para realizar uma reunião de revisão de protótipos de produção em massa para determinar quaisquer problemas com protótipos de produção em massa e seus processos e discutir planos para lidar com esses problemas, e então entrar no resulta em um “Relatório de DR de fabricação” (Anexo 1).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(9) Pedido de mudança/ação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Depois de tê-lo afixado com um selo para verificação pelo chefe do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departamento/seção de engenharia de produção e aprovado pelo chefe do departamento de produção, a seção de engenharia de produção deve distribuir o "Relatório de DR de fabricação" da reunião de revisão do protótipo de produção em massa para 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>De acordo com o conteúdo do “Relatório de DR de Fabricação” (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Anexo 1), os departamentos relevantes devem tomar as medidas apropriadas para tentar resolver quaisquer problemas e relatar os resultados de suas ações ao departamento/seção de engenharia de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O departamento de design/desenvolvimento deve, se for considerado necessário na reunião de DR de fabricação, alterar os desenhos e liberá-los. Consulte os “Padrões de Operação de Implementação de Revisão de Projeto (DR)” (APQ-BD-004) para obter detalhes.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(10) Confirmação de desempenho/qualidade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O departamento de qualidade deve revisar e verificar a avaliação de desempenho/qualidade de protótipos de produção em massa pelos departamentos de design/desenvolvimento, qualidade e avaliação de produto. Consulte os “Novos Padrões de Operação de Revisão de Qualidade de Produção em Massa de Novo Produto” (APQ-BQ-002) para obter detalhes.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(1) Preparação de materiais para decisão de produção em massa AQ1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A seção de engenharia de produção deve, de acordo com os “Materiais Preparatórios AQ1”, preparar os materiais necessários para a decisão de produção em massa, e ter um selo neles afixado pelo chefe do departamento de Engenharia de Produção e aprovado pelo chefe do departamento de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>Consulte os “Padrões de Implementação AQ” (APQ-BQ-001) para a lista de materiais a serem preparados para AQ1.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567" w:hanging="422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(2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)</w:t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Procedimento para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Decisão de produção em massa AQ1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94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ＭＳ 明朝;MS Mincho"/>
                                      <w:kern w:val="0"/>
                                      <w:sz w:val="21"/>
                                      <w:szCs w:val="21"/>
                                    </w:rPr>
                                    <w:t>①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 xml:space="preserve">o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O departamento de produção deve realizar reuniões AQ1 e, se uma decisão de produção em massa for tomada, preencher uma “Folha de Decisão AQ1” juntamente com os departamentos relevantes e distribuí-la aos departamentos relevantes após consulta com o chefe do departamento de qualidade e obter aprovação sobre o progresso para o próximo passo (aprovação do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Divisão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00B0F0"/>
                                      <w:kern w:val="0"/>
                                      <w:sz w:val="21"/>
                                      <w:szCs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diretor).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94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  <w:t>A “Folha de Decisão AQ1” está anexada às “Normas de Implementação AQ” (APQ-BQ-001).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64"/>
                                    <w:ind w:start="712" w:hanging="294"/>
                                    <w:rPr/>
                                  </w:pPr>
                                  <w:r>
                                    <w:rPr>
                                      <w:rFonts w:cs="ＭＳ 明朝;MS Mincho"/>
                                      <w:kern w:val="0"/>
                                      <w:sz w:val="21"/>
                                      <w:szCs w:val="21"/>
                                    </w:rPr>
                                    <w:t>②</w:t>
                                  </w: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bookmarkStart w:id="27" w:name="OLE_LINK61"/>
                                  <w:bookmarkStart w:id="28" w:name="OLE_LINK62"/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  <w:t>As reuniões AQ1 devem ser realizadas para todos os produtos com níveis de desenvolvimento A, B ou C, e aqueles que têm nível de desenvolvimento D, mas são designados pelo Diretor da Divisão ou pelo chefe do departamento de qualidade.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Não obstante o acima exposto, as reuniões AQ1 para produtos com classificação de desenvolvimento C ou D podem ser omitidas, circulando uma Folha de Decisão AQ0 para deliberação.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rPr/>
                                  </w:pPr>
                                  <w:bookmarkEnd w:id="27"/>
                                  <w:bookmarkEnd w:id="28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Quaisquer registros relativos a estas Regras devem ser armazenados de acordo com os “Padrões de Controle de Documentos de Qualidade e Registros de Qualidade” (APQ-BG-001). Cada site de negócios também pode optar por manter registros que não são especificados para armazenamento.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Outros assuntos necessários devem ser definidos nas normas/procedimentos de cada divisão.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18"/>
                                <w:szCs w:val="21"/>
                              </w:rPr>
                            </w:r>
                            <w:bookmarkStart w:id="29" w:name="OLE_LINK4"/>
                            <w:bookmarkStart w:id="30" w:name="OLE_LINK3"/>
                            <w:bookmarkStart w:id="31" w:name="OLE_LINK4"/>
                            <w:bookmarkStart w:id="32" w:name="OLE_LINK3"/>
                            <w:bookmarkEnd w:id="31"/>
                            <w:bookmarkEnd w:id="32"/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1. Propósito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2. Âmbito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325" w:hanging="325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4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3. Estabelecimento,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revisão/revogação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, 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emissão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4.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Definições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124" w:hanging="12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10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10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4" w:hanging="423"/>
                              <w:jc w:val="start"/>
                              <w:rPr>
                                <w:rFonts w:ascii="Arial" w:hAnsi="Arial" w:cs="Arial"/>
                                <w:color w:val="FF0000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pacing w:val="-7"/>
                                <w:sz w:val="21"/>
                                <w:szCs w:val="21"/>
                              </w:rPr>
                              <w:t>4.1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pacing w:val="-7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pacing w:val="-7"/>
                                <w:sz w:val="21"/>
                                <w:szCs w:val="21"/>
                              </w:rPr>
                              <w:t>Nome da organização e operação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color w:val="FF0000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2" w:hanging="282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5. Aplicação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4" w:hanging="423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.1 Participação em DRs gerais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95" w:hanging="45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5.2 Aquisição do projeto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95" w:hanging="45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5.3 Cronogramas de desenvolvimento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" w:hanging="0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95" w:hanging="45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5.4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Produção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33" w:name="OLE_LINK8"/>
                            <w:bookmarkStart w:id="34" w:name="OLE_LINK7"/>
                            <w:bookmarkStart w:id="35" w:name="OLE_LINK8"/>
                            <w:bookmarkStart w:id="36" w:name="OLE_LINK7"/>
                            <w:bookmarkEnd w:id="35"/>
                            <w:bookmarkEnd w:id="36"/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37" w:name="OLE_LINK8"/>
                            <w:bookmarkStart w:id="38" w:name="OLE_LINK7"/>
                            <w:bookmarkStart w:id="39" w:name="OLE_LINK8"/>
                            <w:bookmarkStart w:id="40" w:name="OLE_LINK7"/>
                            <w:bookmarkEnd w:id="39"/>
                            <w:bookmarkEnd w:id="40"/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41" w:name="OLE_LINK10"/>
                            <w:bookmarkStart w:id="42" w:name="OLE_LINK9"/>
                            <w:bookmarkStart w:id="43" w:name="OLE_LINK10"/>
                            <w:bookmarkStart w:id="44" w:name="OLE_LINK9"/>
                            <w:bookmarkEnd w:id="43"/>
                            <w:bookmarkEnd w:id="44"/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45" w:name="OLE_LINK10"/>
                            <w:bookmarkStart w:id="46" w:name="OLE_LINK9"/>
                            <w:bookmarkStart w:id="47" w:name="OLE_LINK10"/>
                            <w:bookmarkStart w:id="48" w:name="OLE_LINK9"/>
                            <w:bookmarkEnd w:id="47"/>
                            <w:bookmarkEnd w:id="48"/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ins w:id="5" w:author="HA社" w:date="2013-11-14T18:20:00Z"/>
                                <w:sz w:val="21"/>
                                <w:szCs w:val="21"/>
                              </w:rPr>
                            </w:pPr>
                            <w:ins w:id="4" w:author="HA社" w:date="2013-11-14T18:20:00Z">
                              <w:r>
                                <w:rPr>
                                  <w:rFonts w:cs="Arial" w:ascii="Arial" w:hAnsi="Arial"/>
                                  <w:sz w:val="21"/>
                                  <w:szCs w:val="21"/>
                                </w:rPr>
                              </w:r>
                            </w:ins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32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5.5AQ1 decisão de produção em massa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6. Armazenamento de registros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7. Outros</w:t>
                              <w:tab/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  <w:lang w:val="en-US" w:eastAsia="en-U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objetivo desses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z w:val="21"/>
                                <w:szCs w:val="21"/>
                              </w:rPr>
                              <w:t>Padrões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é estabelecer operações detalhadas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até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AQ1 (decisão de produção em massa) de acordo com as "Regras de Controle de Produção" (APQ-AM-001) da Panasonic Corporation's Appliances Company (doravante denominada "AP"), a fim de garantir o início suave da produção em massa para novos produtos.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Esses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Padrões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deve ser aplicável às operações para iniciar a produção em massa de novos produtos que são realizadas entre a fase de projeto e decisão de produção em massa (AQ1) de produtos que são produzidos por AP's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empresas/divisões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Esses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Padrões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devem ser estabelecidos, revisados ​​e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revogado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pelo Chief Manufacturing Officer (CMO) da AP, 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spacing w:val="-7"/>
                                <w:sz w:val="21"/>
                                <w:szCs w:val="21"/>
                              </w:rPr>
                              <w:t>publicado</w:t>
                            </w: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  <w:t xml:space="preserve">pelo Diretor da AP Corporate Manufacturing Innovation Division.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pacing w:val="-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pacing w:val="-7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bookmarkStart w:id="49" w:name="OLE_LINK36"/>
                            <w:bookmarkEnd w:id="49"/>
                            <w:r>
                              <w:rPr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As definições dos termos usados ​​nestas Regras são descritas a seguir.</w:t>
                            </w:r>
                          </w:p>
                          <w:p>
                            <w:pPr>
                              <w:pStyle w:val="11"/>
                              <w:ind w:start="737" w:hanging="508"/>
                              <w:rPr/>
                            </w:pPr>
                            <w:r>
                              <w:rPr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Sistema de produção</w:t>
                            </w:r>
                          </w:p>
                          <w:p>
                            <w:pPr>
                              <w:pStyle w:val="11"/>
                              <w:ind w:start="737" w:hanging="508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ab/>
                              <w:t xml:space="preserve">Um sistema para um bom desempenho</w:t>
                            </w:r>
                            <w:r>
                              <w:rPr>
                                <w:color w:val="FF0000"/>
                                <w:sz w:val="21"/>
                                <w:szCs w:val="21"/>
                              </w:rPr>
                              <w:t>plano de produção, pedidos e controle de estoque. As disposições deste instrumento que dizem respeito a um sistema de produção entrarão em vigor uma vez que um sistema com funções para realizar tais trabalhos tenha sido introduzido e colocado em uso.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color w:val="FF0000"/>
                                <w:spacing w:val="-7"/>
                                <w:kern w:val="0"/>
                                <w:sz w:val="21"/>
                                <w:szCs w:val="21"/>
                                <w:lang w:val="en-US" w:eastAsia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pacing w:val="-7"/>
                                <w:kern w:val="0"/>
                                <w:sz w:val="21"/>
                                <w:szCs w:val="21"/>
                                <w:lang w:val="en-US" w:eastAsia="en-U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Todos os nomes de unidades organizacionais usados ​​nestas Regras são designações gerais, e cada unidade de negócios pode lê-los de forma diferente ou ajustar o escopo de seu trabalho para corresponder às suas situações.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2" w:hanging="0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bookmarkStart w:id="50" w:name="OLE_LINK36"/>
                            <w:bookmarkEnd w:id="50"/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De acordo com um novo plano de desenvolvimento de produto, o departamento de produção deve, antes das DRs gerais, compilar em um “Relatório de DR de Fabricação” (Anexo 1) assuntos para discussão/verificação em relação à fabricação de acordo com as principais perspectivas na “Revisão de Projeto (DR) Padrões de Operação de Implementação” (APQ-BD-004). Após ser aprovado pelo chefe do departamento de produção, o relatório deverá ser utilizado como insumo para DRs gerais.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Cada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pode optar por utilizar um formulário próprio desde que contenha conteúdos semelhantes aos do “Relatório de DR de Fabricação” (Anexo 1).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ins w:id="7" w:author="HA社" w:date="2013-11-27T11:00:00Z"/>
                                <w:kern w:val="0"/>
                                <w:sz w:val="21"/>
                                <w:szCs w:val="21"/>
                              </w:rPr>
                            </w:pPr>
                            <w:ins w:id="6" w:author="HA社" w:date="2013-11-27T11:00:00Z">
                              <w:r>
                                <w:rPr>
                                  <w:rFonts w:cs="Arial" w:ascii="Arial" w:hAnsi="Arial"/>
                                  <w:kern w:val="0"/>
                                  <w:sz w:val="21"/>
                                  <w:szCs w:val="21"/>
                                </w:rPr>
                              </w:r>
                            </w:ins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9" w:hanging="424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(1) Quando o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departamento de design/desenvolvimento confirmou que as seguintes condições são atendidas, o consentimento deve ser dado para a aquisição do design. O departamento de produção assumirá o corpo principal de operações para proceder à preparação para a produção em massa de novos produtos. Consulte as “Normas de Operação de Negócios no Exterior” (AQ-BG-007) para obter informações sobre transferência para divisões no exterior.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9" w:hanging="424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(2) Para que a aquisição seja aprovada,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desenhos e especificações, listas detalhadas de peças/componentes, padrões de produtos, materiais em liberação de desenho e documentos sobre desenvolvimento mencionados em uma Decisão AQ (e seus anexos) devem ser assumidos, ou datas de liberação para materiais a serem liberados e datas para conclusão dos materiais de desenvolvimento devem ser esclarecidos. Além disso, as perspectivas para todas as questões relativas a pelo menos Q, C e D devem ser esclarecidas.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Quando o cronograma de desenvolvimento após a passagem do projeto para a produção em massa precisar ser alterado, os departamentos relevantes devem entrar em contato com o departamento de engenharia de produto, que deve então convocar uma reunião de ligação conforme necessário, a fim de modificar/ajustar os cronogramas de desenvolvimento após consulta.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(1) Arranjos de encomenda para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 xml:space="preserve">pré-produção para produção em massa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a seção de engenharia de produção deve, após reunião para decisão de comercialização, confirmar/ajustar o número de unidades protótipo de produção em massa e o cronograma para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que cada departamento deseja. A seção de engenharia de produção deve então emitir uma ordem para o arranjo de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após consulta aos departamentos relevantes e após o chefe do departamento de produção afixar seu selo no pedido.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(2) Preparação de gráficos de controle de processo, folhas de operação e folhas de verificação de processo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departamento de produção deve preparar os documentos acima antes do estudo do protótipo de produção em massa. Consulte os “Padrões de Preparação de Carta de Controle de Processo” (APQ-BM-003) e os “Padrões de Preparação de Folha de Operação” (APQ-BM-004).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(3) Preparação para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 xml:space="preserve">pré-produção para produção em massa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Dentro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de acordo com a ordem de disposição de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massa, r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departamentos relevantes devem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>usar um sistema de produção para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prepare para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 xml:space="preserve">após registrar os dados mestre no sistema de produção. Se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</w:rPr>
                              <w:t>o registro mestre de um sistema de produção que diz respeito a certas tarefas ainda não foi concluído antes de tais tarefas serem executadas, os preparativos devem ser feitos por outros meios.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(Responsabilidades dos departamentos relevantes)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>Registro do mestre comum (mestre do artigo/dados básicos, lista de peças &lt;BOMs&gt;): Departamento de produção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-Inserir planos de produção e ordenar os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departamento/seção de compras para organizar materiais e peças/componentes: seção de controle de produção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-Emissão de folhas de pedidos (organização de peças/componentes): Compras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seção de departamento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-Inserção de planos de produção e realização de montagem prévia: Produção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seção de departamento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- Inspeção de recebimento de peças/componentes novos: Qualidade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seção de departamento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-Determinação de detalhes de irregularidades e confirmação das perspectivas atuais: D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departamento de design/desenvolvimento/seção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83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-Confirmação de preparação e progresso de equipamentos, etc.: Produção</w:t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departamento/seção de engenharia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(4) Montagem prévia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A critério do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departamento/seção de produção, a montagem prévia deve ser realizada conforme necessário antes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a fim de identificar quaisquer problemas relativos à montagem.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(5) Confirmação da preparação para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Antes de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, a seção de engenharia de produção deverá, a critério de seu chefe, convocar os departamentos relevantes para preparar uma “Folha de Decisão do Protótipo de Produção em Massa” (Anexo 2), que determina o status de aquisição de peças/componentes produzidos em massa ou produzidos sob condições semelhantes, a qualidade de peças/componentes, o status de desenvolvimento de documentos de controle, problemas com montagem prévia, etc. A seção de engenharia de produção deve decidir sobre a implementação de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após ter o chefe da seção de engenharia de produção afixar seu selo no formulário e ter o mesmo aprovado pelo chefe do departamento de produção.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Cada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>divisão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pode optar por utilizar um formulário próprio, desde que contenha conteúdos semelhantes aos da “Folha de decisão do protótipo de produção em massa” (Anexo 2).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(6) Estudo de protótipo de montagem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>A montagem e verificação de protótipos para produção em massa deve ser realizada usando equipamentos de produção em massa sempre que possível.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997" w:hanging="370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ＭＳ 明朝;MS Mincho"/>
                                <w:kern w:val="0"/>
                                <w:sz w:val="21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bookmarkStart w:id="51" w:name="OLE_LINK16"/>
                            <w:bookmarkStart w:id="52" w:name="OLE_LINK15"/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Integrantes: A seção de produção terá papel central no estudo do protótipo de montagem. Membros das seções de design/desenvolvimento, controle de qualidade, controle de produção e compras podem participar conforme necessário. Departamentos relevantes que não os mencionados acima podem ser convocados se assim for considerado necessário.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995" w:hanging="361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bookmarkEnd w:id="51"/>
                            <w:bookmarkEnd w:id="52"/>
                            <w:r>
                              <w:rPr>
                                <w:rFonts w:cs="ＭＳ 明朝;MS Mincho"/>
                                <w:kern w:val="0"/>
                                <w:sz w:val="21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>Itens para revisão: exame de procedimentos/métodos de montagem, identificação de regiões defeituosas, exame de aparência e desempenho, verificação de equipamentos, gabaritos e ferramentas, validação de projeto e quaisquer outros assuntos relativos a processos em geral, como entrada de materiais e pessoa-hora.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995" w:hanging="361"/>
                              <w:jc w:val="start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ＭＳ 明朝;MS Mincho"/>
                                <w:kern w:val="0"/>
                                <w:sz w:val="21"/>
                                <w:szCs w:val="21"/>
                              </w:rPr>
                              <w:t>③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Depois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, a produção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seção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deve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 xml:space="preserve">registrar registros no sistema de produção,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entregar protótipos produzidos em massa para cada departamento/seção de acordo com a ordem para arranjos de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>e processe a transferência.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(7) Validação de qualidade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bookmarkStart w:id="53" w:name="OLE_LINK46"/>
                            <w:bookmarkStart w:id="54" w:name="OLE_LINK32"/>
                            <w:bookmarkStart w:id="55" w:name="OLE_LINK31"/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O departamento de garantia de qualidade deve validar a qualidade dos protótipos produzidos em massa. Consulte os “Novos Padrões de Operação de Revisão de Qualidade de Produção em Massa de Novo Produto” (APQ-BQ-002) para obter detalhes.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/>
                            </w:pPr>
                            <w:bookmarkEnd w:id="53"/>
                            <w:bookmarkEnd w:id="54"/>
                            <w:bookmarkEnd w:id="55"/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(8) Reuniões de revisão de protótipos de produção em massa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Seguindo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pré-produção para produção em massa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, a seção de engenharia de produção deve convidar os membros que testemunharam a montagem de protótipos de produção em massa para realizar uma reunião de revisão de protótipos de produção em massa para determinar quaisquer problemas com protótipos de produção em massa e seus processos e discutir planos para lidar com esses problemas, e então entrar no resulta em um “Relatório de DR de fabricação” (Anexo 1).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(9) Pedido de mudança/ação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Depois de tê-lo afixado com um selo para verificação pelo chefe do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departamento/seção de engenharia de produção e aprovado pelo chefe do departamento de produção, a seção de engenharia de produção deve distribuir o "Relatório de DR de fabricação" da reunião de revisão do protótipo de produção em massa para os departamentos relevantes.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>De acordo com o conteúdo do “Relatório de DR de Fabricação” (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Anexo 1), os departamentos relevantes devem tomar as medidas apropriadas para tentar resolver quaisquer problemas e relatar os resultados de suas ações ao departamento/seção de engenharia de produção.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 xml:space="preserve">O departamento de design/desenvolvimento deve, se for considerado necessário na reunião de DR de fabricação, alterar os desenhos e liberá-los. Consulte os “Padrões de Operação de Implementação de Revisão de Projeto (DR)” (APQ-BD-004) para obter detalhes.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(10) Confirmação de desempenho/qualidade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O departamento de qualidade deve revisar e verificar a avaliação de desempenho/qualidade de protótipos de produção em massa pelos departamentos de design/desenvolvimento, qualidade e avaliação de produto. Consulte os “Novos Padrões de Operação de Revisão de Qualidade de Produção em Massa de Novo Produto” (APQ-BQ-002) para obter detalhes.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(1) Preparação de materiais para decisão de produção em massa AQ1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A seção de engenharia de produção deve, de acordo com os “Materiais Preparatórios AQ1”, preparar os materiais necessários para a decisão de produção em massa, e ter um selo neles afixado pelo chefe do departamento de Engenharia de Produção e aprovado pelo chefe do departamento de produção.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>Consulte os “Padrões de Implementação AQ” (APQ-BQ-001) para a lista de materiais a serem preparados para AQ1.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567" w:hanging="422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(2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)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 xml:space="preserve">Procedimento para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Decisão de produção em massa AQ1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94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ＭＳ 明朝;MS Mincho"/>
                                <w:kern w:val="0"/>
                                <w:sz w:val="21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 xml:space="preserve">o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O departamento de produção deve realizar reuniões AQ1 e, se uma decisão de produção em massa for tomada, preencher uma “Folha de Decisão AQ1” juntamente com os departamentos relevantes e distribuí-la aos departamentos relevantes após consulta com o chefe do departamento de qualidade e obter aprovação sobre o progresso para o próximo passo (aprovação do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kern w:val="0"/>
                                <w:sz w:val="21"/>
                                <w:szCs w:val="21"/>
                              </w:rPr>
                              <w:t xml:space="preserve">Divisão</w:t>
                            </w:r>
                            <w:r>
                              <w:rPr>
                                <w:rFonts w:cs="Arial" w:ascii="Arial" w:hAnsi="Arial"/>
                                <w:color w:val="00B0F0"/>
                                <w:kern w:val="0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diretor).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94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  <w:t>A “Folha de Decisão AQ1” está anexada às “Normas de Implementação AQ” (APQ-BQ-001).</w:t>
                            </w:r>
                          </w:p>
                          <w:p>
                            <w:pPr>
                              <w:pStyle w:val="Normal"/>
                              <w:spacing w:lineRule="auto" w:line="264"/>
                              <w:ind w:start="712" w:hanging="294"/>
                              <w:rPr/>
                            </w:pPr>
                            <w:r>
                              <w:rPr>
                                <w:rFonts w:cs="ＭＳ 明朝;MS Mincho"/>
                                <w:kern w:val="0"/>
                                <w:sz w:val="21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bookmarkStart w:id="56" w:name="OLE_LINK61"/>
                            <w:bookmarkStart w:id="57" w:name="OLE_LINK62"/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  <w:t>As reuniões AQ1 devem ser realizadas para todos os produtos com níveis de desenvolvimento A, B ou C, e aqueles que têm nível de desenvolvimento D, mas são designados pelo Diretor da Divisão ou pelo chefe do departamento de qualidade.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Não obstante o acima exposto, as reuniões AQ1 para produtos com classificação de desenvolvimento C ou D podem ser omitidas, circulando uma Folha de Decisão AQ0 para deliberação.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rPr/>
                            </w:pPr>
                            <w:bookmarkEnd w:id="56"/>
                            <w:bookmarkEnd w:id="57"/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Quaisquer registros relativos a estas Regras devem ser armazenados de acordo com os “Padrões de Controle de Documentos de Qualidade e Registros de Qualidade” (APQ-BG-001). Cada site de negócios também pode optar por manter registros que não são especificados para armazenamento.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kern w:val="0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rPr>
                                <w:rFonts w:ascii="Arial" w:hAnsi="Arial" w:cs="Arial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Outros assuntos necessários devem ser definidos nas normas/procedimentos de cada divisão.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4559935</wp:posOffset>
                </wp:positionH>
                <wp:positionV relativeFrom="paragraph">
                  <wp:posOffset>173355</wp:posOffset>
                </wp:positionV>
                <wp:extent cx="508000" cy="2286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13.65pt;mso-position-vertical-relative:text;margin-left:359.0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4559935</wp:posOffset>
                </wp:positionH>
                <wp:positionV relativeFrom="paragraph">
                  <wp:posOffset>6350</wp:posOffset>
                </wp:positionV>
                <wp:extent cx="508000" cy="22860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0.5pt;mso-position-vertical-relative:text;margin-left:359.0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4567555</wp:posOffset>
                </wp:positionH>
                <wp:positionV relativeFrom="paragraph">
                  <wp:posOffset>170815</wp:posOffset>
                </wp:positionV>
                <wp:extent cx="508000" cy="22860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13.45pt;mso-position-vertical-relative:text;margin-left:359.6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4571365</wp:posOffset>
                </wp:positionH>
                <wp:positionV relativeFrom="paragraph">
                  <wp:posOffset>174625</wp:posOffset>
                </wp:positionV>
                <wp:extent cx="508000" cy="22860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13.75pt;mso-position-vertical-relative:text;margin-left:359.9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4571365</wp:posOffset>
                </wp:positionH>
                <wp:positionV relativeFrom="paragraph">
                  <wp:posOffset>161290</wp:posOffset>
                </wp:positionV>
                <wp:extent cx="508000" cy="22860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12.7pt;mso-position-vertical-relative:text;margin-left:359.9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4599940</wp:posOffset>
                </wp:positionH>
                <wp:positionV relativeFrom="paragraph">
                  <wp:posOffset>9525</wp:posOffset>
                </wp:positionV>
                <wp:extent cx="508000" cy="22860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0.75pt;mso-position-vertical-relative:text;margin-left:362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4598670</wp:posOffset>
                </wp:positionH>
                <wp:positionV relativeFrom="paragraph">
                  <wp:posOffset>189865</wp:posOffset>
                </wp:positionV>
                <wp:extent cx="508000" cy="228600"/>
                <wp:effectExtent l="0" t="0" r="0" b="0"/>
                <wp:wrapNone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14.95pt;mso-position-vertical-relative:text;margin-left:362.1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4560570</wp:posOffset>
                </wp:positionH>
                <wp:positionV relativeFrom="paragraph">
                  <wp:posOffset>27305</wp:posOffset>
                </wp:positionV>
                <wp:extent cx="508000" cy="228600"/>
                <wp:effectExtent l="0" t="0" r="0" b="0"/>
                <wp:wrapNone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286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1-2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0pt;height:18pt;mso-wrap-distance-left:9.05pt;mso-wrap-distance-right:9.05pt;mso-wrap-distance-top:0pt;mso-wrap-distance-bottom:0pt;margin-top:2.15pt;mso-position-vertical-relative:text;margin-left:359.1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FF0000"/>
                          <w:sz w:val="21"/>
                          <w:szCs w:val="21"/>
                        </w:rPr>
                        <w:t>1-2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88620"/>
              <wp:effectExtent l="0" t="0" r="0" b="0"/>
              <wp:wrapNone/>
              <wp:docPr id="10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886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 xml:space="preserve">Massa de novos produtos</w:t>
                                </w:r>
                                <w:r>
                                  <w:rPr>
                                    <w:rFonts w:cs="Arial" w:ascii="Arial" w:hAnsi="Arial"/>
                                    <w:b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Operação de Produção</w:t>
                                </w: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>Padrões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NUMPAGES \* ARABIC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APQ-BM-016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1-2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30.6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 xml:space="preserve">Massa de novos produtos</w:t>
                          </w:r>
                          <w:r>
                            <w:rPr>
                              <w:rFonts w:cs="Arial" w:ascii="Arial" w:hAnsi="Arial"/>
                              <w:b/>
                              <w:color w:val="00B0F0"/>
                              <w:sz w:val="24"/>
                              <w:szCs w:val="24"/>
                            </w:rPr>
                            <w:t xml:space="preserve">Operação de Produção</w:t>
                          </w: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>Padrões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NUMPAGES \* ARABIC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APQ-BM-016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1-2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Style17">
    <w:name w:val="ＩＳＯ本文　標準"/>
    <w:basedOn w:val="Normal"/>
    <w:qFormat/>
    <w:pPr>
      <w:tabs>
        <w:tab w:val="clear" w:pos="840"/>
        <w:tab w:val="left" w:pos="420" w:leader="none"/>
      </w:tabs>
      <w:ind w:end="78" w:firstLine="210"/>
    </w:pPr>
    <w:rPr>
      <w:rFonts w:ascii="Century" w:hAnsi="Century" w:cs="Century"/>
      <w:sz w:val="20"/>
      <w:szCs w:val="20"/>
    </w:rPr>
  </w:style>
  <w:style w:type="paragraph" w:styleId="1">
    <w:name w:val="ＩＳＯ本文中（1）"/>
    <w:basedOn w:val="Normal"/>
    <w:qFormat/>
    <w:pPr>
      <w:ind w:hanging="628"/>
    </w:pPr>
    <w:rPr>
      <w:rFonts w:ascii="Century" w:hAnsi="Century" w:cs="Century"/>
      <w:sz w:val="20"/>
      <w:szCs w:val="20"/>
    </w:rPr>
  </w:style>
  <w:style w:type="paragraph" w:styleId="Style18">
    <w:name w:val="Ｕ１－ＰＲＯ"/>
    <w:qFormat/>
    <w:pPr>
      <w:widowControl w:val="false"/>
      <w:autoSpaceDE w:val="false"/>
      <w:bidi w:val="0"/>
      <w:spacing w:lineRule="exact" w:line="270"/>
      <w:jc w:val="both"/>
    </w:pPr>
    <w:rPr>
      <w:rFonts w:ascii="ＭＳ 明朝;MS Mincho" w:hAnsi="ＭＳ 明朝;MS Mincho" w:eastAsia="ＭＳ 明朝;MS Mincho" w:cs="Times New Roman"/>
      <w:color w:val="auto"/>
      <w:spacing w:val="-3"/>
      <w:sz w:val="20"/>
      <w:szCs w:val="20"/>
      <w:lang w:val="en-US" w:eastAsia="ja-JP" w:bidi="ar-SA"/>
    </w:rPr>
  </w:style>
  <w:style w:type="paragraph" w:styleId="Style19">
    <w:name w:val="コメント文字列"/>
    <w:basedOn w:val="Normal"/>
    <w:qFormat/>
    <w:pPr>
      <w:jc w:val="start"/>
    </w:pPr>
    <w:rPr/>
  </w:style>
  <w:style w:type="paragraph" w:styleId="Style20">
    <w:name w:val="コメント内容"/>
    <w:basedOn w:val="Style19"/>
    <w:next w:val="Style19"/>
    <w:qFormat/>
    <w:pPr/>
    <w:rPr>
      <w:b/>
      <w:bCs/>
    </w:rPr>
  </w:style>
  <w:style w:type="paragraph" w:styleId="11">
    <w:name w:val="(1)"/>
    <w:basedOn w:val="Normal"/>
    <w:qFormat/>
    <w:pPr>
      <w:snapToGrid w:val="false"/>
      <w:ind w:start="692" w:hanging="484"/>
      <w:jc w:val="start"/>
    </w:pPr>
    <w:rPr>
      <w:rFonts w:ascii="Arial" w:hAnsi="Arial" w:eastAsia="ＭＳ Ｐゴシック" w:cs="Arial"/>
      <w:color w:val="000000"/>
      <w:kern w:val="0"/>
      <w:sz w:val="20"/>
      <w:szCs w:val="20"/>
    </w:rPr>
  </w:style>
  <w:style w:type="paragraph" w:styleId="Bun">
    <w:name w:val="bun"/>
    <w:basedOn w:val="Normal"/>
    <w:qFormat/>
    <w:pPr>
      <w:snapToGrid w:val="false"/>
      <w:ind w:firstLine="4"/>
      <w:jc w:val="start"/>
    </w:pPr>
    <w:rPr>
      <w:rFonts w:ascii="Arial" w:hAnsi="Arial" w:eastAsia="ＭＳ Ｐゴシック" w:cs="Arial"/>
      <w:kern w:val="0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2021-11-04T02:50:00Z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2013-12-26T12:18:00Z</cp:lastPrinted>
  <dcterms:modified xsi:type="dcterms:W3CDTF">2021-11-04T04:42:00Z</dcterms:modified>
  <cp:revision>5</cp:revision>
  <dc:subject/>
  <dc:title>1</dc:title>
</cp:coreProperties>
</file>