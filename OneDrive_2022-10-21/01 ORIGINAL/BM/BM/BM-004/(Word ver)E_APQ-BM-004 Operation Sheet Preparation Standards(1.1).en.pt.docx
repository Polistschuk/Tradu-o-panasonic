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snapToGrid w:val="false"/>
        <w:spacing w:lineRule="auto" w:line="300"/>
        <w:ind w:start="2541" w:hanging="2541"/>
        <w:jc w:val="start"/>
        <w:rPr>
          <w:rFonts w:ascii="Arial" w:hAnsi="Arial" w:cs="Arial"/>
        </w:rPr>
      </w:pPr>
      <w:r>
        <w:rPr>
          <w:rFonts w:cs="Arial" w:ascii="Arial" w:hAnsi="Arial"/>
        </w:rPr>
      </w:r>
      <w:r>
        <mc:AlternateContent>
          <mc:Choice Requires="wps">
            <w:drawing>
              <wp:anchor behindDoc="0" distT="0" distB="0" distL="0" distR="90170" simplePos="0" locked="0" layoutInCell="0" allowOverlap="1" relativeHeight="3">
                <wp:simplePos x="0" y="0"/>
                <wp:positionH relativeFrom="column">
                  <wp:posOffset>-68580</wp:posOffset>
                </wp:positionH>
                <wp:positionV relativeFrom="paragraph">
                  <wp:posOffset>635</wp:posOffset>
                </wp:positionV>
                <wp:extent cx="6237605" cy="10692130"/>
                <wp:effectExtent l="0" t="0" r="0" b="0"/>
                <wp:wrapSquare wrapText="bothSides"/>
                <wp:docPr id="1" name="Frame4"/>
                <a:graphic xmlns:a="http://schemas.openxmlformats.org/drawingml/2006/main">
                  <a:graphicData uri="http://schemas.microsoft.com/office/word/2010/wordprocessingShape">
                    <wps:wsp>
                      <wps:cNvSpPr txBox="1"/>
                      <wps:spPr>
                        <a:xfrm>
                          <a:off x="0" y="0"/>
                          <a:ext cx="6237605" cy="10692130"/>
                        </a:xfrm>
                        <a:prstGeom prst="rect"/>
                        <a:solidFill>
                          <a:srgbClr val="FFFFFF">
                            <a:alpha val="0"/>
                          </a:srgbClr>
                        </a:solidFill>
                      </wps:spPr>
                      <wps:txbx>
                        <w:txbxContent>
                          <w:tbl>
                            <w:tblPr>
                              <w:tblW w:w="9823" w:type="dxa"/>
                              <w:jc w:val="start"/>
                              <w:tblInd w:w="-15" w:type="dxa"/>
                              <w:tblLayout w:type="fixed"/>
                              <w:tblCellMar>
                                <w:top w:w="0" w:type="dxa"/>
                                <w:start w:w="108" w:type="dxa"/>
                                <w:bottom w:w="0" w:type="dxa"/>
                                <w:end w:w="108" w:type="dxa"/>
                              </w:tblCellMar>
                            </w:tblPr>
                            <w:tblGrid>
                              <w:gridCol w:w="2264"/>
                              <w:gridCol w:w="755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uto" w:line="288"/>
                                    <w:jc w:val="start"/>
                                    <w:rPr>
                                      <w:rFonts w:ascii="Arial" w:hAnsi="Arial" w:cs="Arial"/>
                                      <w:sz w:val="21"/>
                                      <w:szCs w:val="21"/>
                                    </w:rPr>
                                  </w:pPr>
                                  <w:bookmarkStart w:id="0" w:name="OLE_LINK4"/>
                                  <w:bookmarkStart w:id="1" w:name="OLE_LINK3"/>
                                  <w:bookmarkEnd w:id="0"/>
                                  <w:bookmarkEnd w:id="1"/>
                                  <w:r>
                                    <w:rPr>
                                      <w:rFonts w:cs="Arial" w:ascii="Arial" w:hAnsi="Arial"/>
                                      <w:sz w:val="21"/>
                                      <w:szCs w:val="21"/>
                                    </w:rPr>
                                    <w:t>1. Propósito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2. Âmbito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3. Estabelecimento, revisão, abolição e promulgação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4. Formulários de fichas de operação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5. Informações necessárias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6. Quando desenvolver uma folha de operação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7. Tempo de desenvolvimento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8. Desenvolvimento de departamentos/seções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9. Verificação e aprovação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10. Alteração das folhas de operação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11. Consistência com as operações reais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ins w:id="1" w:author="HA社" w:date="2012-12-28T09:34:00Z"/>
                                      <w:sz w:val="21"/>
                                      <w:szCs w:val="21"/>
                                    </w:rPr>
                                  </w:pPr>
                                  <w:ins w:id="0" w:author="HA社" w:date="2012-12-28T09:34:00Z">
                                    <w:r>
                                      <w:rPr>
                                        <w:rFonts w:cs="Arial" w:ascii="Arial" w:hAnsi="Arial"/>
                                        <w:sz w:val="21"/>
                                        <w:szCs w:val="21"/>
                                      </w:rPr>
                                    </w:r>
                                  </w:ins>
                                </w:p>
                                <w:p>
                                  <w:pPr>
                                    <w:pStyle w:val="Normal"/>
                                    <w:snapToGrid w:val="false"/>
                                    <w:spacing w:lineRule="auto" w:line="288"/>
                                    <w:jc w:val="start"/>
                                    <w:rPr>
                                      <w:rFonts w:ascii="Arial" w:hAnsi="Arial" w:cs="Arial"/>
                                      <w:sz w:val="21"/>
                                      <w:szCs w:val="21"/>
                                    </w:rPr>
                                  </w:pPr>
                                  <w:bookmarkStart w:id="2" w:name="OLE_LINK5"/>
                                  <w:bookmarkEnd w:id="2"/>
                                  <w:r>
                                    <w:rPr>
                                      <w:rFonts w:cs="Arial" w:ascii="Arial" w:hAnsi="Arial"/>
                                      <w:sz w:val="21"/>
                                      <w:szCs w:val="21"/>
                                    </w:rPr>
                                    <w:t>12. Armazenamento</w:t>
                                  </w:r>
                                </w:p>
                                <w:p>
                                  <w:pPr>
                                    <w:pStyle w:val="Normal"/>
                                    <w:snapToGrid w:val="false"/>
                                    <w:spacing w:lineRule="auto" w:line="288"/>
                                    <w:jc w:val="start"/>
                                    <w:rPr>
                                      <w:rFonts w:ascii="Arial" w:hAnsi="Arial" w:cs="Arial"/>
                                      <w:sz w:val="21"/>
                                      <w:szCs w:val="21"/>
                                    </w:rPr>
                                  </w:pPr>
                                  <w:r>
                                    <w:rPr>
                                      <w:rFonts w:cs="Arial" w:ascii="Arial" w:hAnsi="Arial"/>
                                      <w:sz w:val="21"/>
                                      <w:szCs w:val="21"/>
                                    </w:rPr>
                                  </w:r>
                                  <w:bookmarkStart w:id="3" w:name="OLE_LINK5"/>
                                  <w:bookmarkStart w:id="4" w:name="OLE_LINK5"/>
                                  <w:bookmarkEnd w:id="4"/>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13. Outros</w:t>
                                  </w:r>
                                </w:p>
                              </w:tc>
                              <w:tc>
                                <w:tcPr>
                                  <w:tcW w:w="755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uto" w:line="288"/>
                                    <w:ind w:firstLine="210"/>
                                    <w:rPr>
                                      <w:rFonts w:ascii="Arial" w:hAnsi="Arial" w:cs="Arial"/>
                                      <w:sz w:val="21"/>
                                      <w:szCs w:val="21"/>
                                    </w:rPr>
                                  </w:pPr>
                                  <w:r>
                                    <w:rPr>
                                      <w:rFonts w:cs="Arial" w:ascii="Arial" w:hAnsi="Arial"/>
                                      <w:sz w:val="21"/>
                                      <w:szCs w:val="21"/>
                                    </w:rPr>
                                    <w:t xml:space="preserve">O objetivo destas Regras é definir os assuntos necessários ao desenvolver / revisar as folhas de operação para realizar o trabalho de produção correto de acordo com as "Regras de Controle de Produção" (APQ-AM-001) da Empresa de Eletrodomésticos (doravante, "AP") da Panasonic Corporation, padronizando e unificando as operações.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Estas Normas são aplicáveis ​​aos casos em que se torna necessário desenvolver/revisar fichas de operação que são aplicadas aos produtos fabricados pela AP.</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Estas Regras serão estabelecidas, revisadas e abolidas pelo Diretor de Manufatura da AP (CMO) e promulgadas pelo Diretor da AP</w:t>
                                  </w:r>
                                  <w:r>
                                    <w:rPr>
                                      <w:rFonts w:cs="Arial" w:ascii="Arial" w:hAnsi="Arial"/>
                                      <w:color w:val="FF0000"/>
                                      <w:sz w:val="21"/>
                                      <w:szCs w:val="21"/>
                                    </w:rPr>
                                    <w:t>Divisão Corporativa de Inovação em Manufatura</w:t>
                                  </w:r>
                                  <w:r>
                                    <w:rPr>
                                      <w:rFonts w:cs="Arial" w:ascii="Arial" w:hAnsi="Arial"/>
                                      <w:sz w:val="21"/>
                                      <w:szCs w:val="21"/>
                                    </w:rPr>
                                    <w:t>.</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O formulário do Anexo 1 deve ser usado para folhas de operação, desde que outros formulários prescritos por Divisões de Negócios individuais e locais de fabricação possam ser usados, desde que todas as seguintes informações obrigatórias estejam contidas nele.</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Uma folha de operação deve conter as seguintes informações.</w:t>
                                  </w:r>
                                </w:p>
                                <w:p>
                                  <w:pPr>
                                    <w:pStyle w:val="Normal"/>
                                    <w:snapToGrid w:val="false"/>
                                    <w:spacing w:lineRule="auto" w:line="288"/>
                                    <w:ind w:start="428" w:hanging="426"/>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Nome do modelo</w:t>
                                  </w:r>
                                </w:p>
                                <w:p>
                                  <w:pPr>
                                    <w:pStyle w:val="Normal"/>
                                    <w:snapToGrid w:val="false"/>
                                    <w:spacing w:lineRule="auto" w:line="288"/>
                                    <w:ind w:start="428" w:hanging="426"/>
                                    <w:rPr/>
                                  </w:pPr>
                                  <w:r>
                                    <w:rPr>
                                      <w:rFonts w:cs="Arial" w:ascii="Arial" w:hAnsi="Arial"/>
                                      <w:sz w:val="21"/>
                                      <w:szCs w:val="21"/>
                                    </w:rPr>
                                    <w:t>(2)</w:t>
                                  </w:r>
                                  <w:r>
                                    <w:rPr>
                                      <w:rFonts w:cs="Arial" w:ascii="Arial" w:hAnsi="Arial"/>
                                      <w:sz w:val="21"/>
                                      <w:szCs w:val="21"/>
                                    </w:rPr>
                                    <w:tab/>
                                  </w:r>
                                  <w:r>
                                    <w:rPr>
                                      <w:rFonts w:cs="Arial" w:ascii="Arial" w:hAnsi="Arial"/>
                                      <w:sz w:val="21"/>
                                      <w:szCs w:val="21"/>
                                    </w:rPr>
                                    <w:t>Workshop, processo, nome da operação</w:t>
                                  </w:r>
                                </w:p>
                                <w:p>
                                  <w:pPr>
                                    <w:pStyle w:val="Normal"/>
                                    <w:snapToGrid w:val="false"/>
                                    <w:spacing w:lineRule="auto" w:line="288"/>
                                    <w:ind w:start="428" w:hanging="426"/>
                                    <w:rPr>
                                      <w:rFonts w:ascii="Arial" w:hAnsi="Arial" w:cs="Arial"/>
                                      <w:sz w:val="21"/>
                                      <w:szCs w:val="21"/>
                                    </w:rPr>
                                  </w:pPr>
                                  <w:r>
                                    <w:rPr>
                                      <w:rFonts w:cs="Arial" w:ascii="Arial" w:hAnsi="Arial"/>
                                      <w:sz w:val="21"/>
                                      <w:szCs w:val="21"/>
                                    </w:rPr>
                                    <w:tab/>
                                  </w:r>
                                  <w:r>
                                    <w:rPr>
                                      <w:rFonts w:cs="Arial" w:ascii="Arial" w:hAnsi="Arial"/>
                                      <w:sz w:val="21"/>
                                      <w:szCs w:val="21"/>
                                    </w:rPr>
                                    <w:t>(Pode ser omitido desde que a oficina, o processo e a operação sejam especificados)</w:t>
                                  </w:r>
                                </w:p>
                                <w:p>
                                  <w:pPr>
                                    <w:pStyle w:val="Normal"/>
                                    <w:snapToGrid w:val="false"/>
                                    <w:spacing w:lineRule="auto" w:line="288"/>
                                    <w:ind w:start="428" w:hanging="426"/>
                                    <w:rPr>
                                      <w:rFonts w:ascii="Arial" w:hAnsi="Arial" w:cs="Arial"/>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Data de Estabelecimento</w:t>
                                  </w:r>
                                </w:p>
                                <w:p>
                                  <w:pPr>
                                    <w:pStyle w:val="Normal"/>
                                    <w:snapToGrid w:val="false"/>
                                    <w:spacing w:lineRule="auto" w:line="288"/>
                                    <w:ind w:start="428" w:hanging="426"/>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 xml:space="preserve">Caixas para "Preparado por", "Verificado por" e "Aprovado por" (o selo pode ser substituído por uma assinatura)</w:t>
                                  </w:r>
                                </w:p>
                                <w:p>
                                  <w:pPr>
                                    <w:pStyle w:val="Normal"/>
                                    <w:snapToGrid w:val="false"/>
                                    <w:spacing w:lineRule="auto" w:line="288"/>
                                    <w:ind w:start="428" w:hanging="426"/>
                                    <w:rPr/>
                                  </w:pPr>
                                  <w:r>
                                    <w:rPr>
                                      <w:rFonts w:cs="Arial" w:ascii="Arial" w:hAnsi="Arial"/>
                                      <w:sz w:val="21"/>
                                      <w:szCs w:val="21"/>
                                    </w:rPr>
                                    <w:t>(5)</w:t>
                                  </w:r>
                                  <w:r>
                                    <w:rPr>
                                      <w:rFonts w:cs="Arial" w:ascii="Arial" w:hAnsi="Arial"/>
                                      <w:sz w:val="21"/>
                                      <w:szCs w:val="21"/>
                                    </w:rPr>
                                    <w:tab/>
                                  </w:r>
                                  <w:r>
                                    <w:rPr>
                                      <w:rFonts w:cs="Arial" w:ascii="Arial" w:hAnsi="Arial"/>
                                      <w:sz w:val="21"/>
                                      <w:szCs w:val="21"/>
                                    </w:rPr>
                                    <w:t>Histórico de Revisão</w:t>
                                  </w:r>
                                </w:p>
                                <w:p>
                                  <w:pPr>
                                    <w:pStyle w:val="Normal"/>
                                    <w:snapToGrid w:val="false"/>
                                    <w:spacing w:lineRule="auto" w:line="288"/>
                                    <w:ind w:start="428" w:hanging="426"/>
                                    <w:rPr>
                                      <w:rFonts w:ascii="Arial" w:hAnsi="Arial" w:cs="Arial"/>
                                      <w:sz w:val="21"/>
                                      <w:szCs w:val="21"/>
                                    </w:rPr>
                                  </w:pPr>
                                  <w:r>
                                    <w:rPr>
                                      <w:rFonts w:cs="Arial" w:ascii="Arial" w:hAnsi="Arial"/>
                                      <w:sz w:val="21"/>
                                      <w:szCs w:val="21"/>
                                    </w:rPr>
                                    <w:tab/>
                                  </w:r>
                                  <w:r>
                                    <w:rPr>
                                      <w:rFonts w:cs="Arial" w:ascii="Arial" w:hAnsi="Arial"/>
                                      <w:sz w:val="21"/>
                                      <w:szCs w:val="21"/>
                                    </w:rPr>
                                    <w:t>Símbolos, datas e motivos para revisão, responsável, verificação e aprovação</w:t>
                                  </w:r>
                                </w:p>
                                <w:p>
                                  <w:pPr>
                                    <w:pStyle w:val="Normal"/>
                                    <w:snapToGrid w:val="false"/>
                                    <w:spacing w:lineRule="auto" w:line="288"/>
                                    <w:ind w:start="428" w:hanging="426"/>
                                    <w:rPr/>
                                  </w:pPr>
                                  <w:r>
                                    <w:rPr>
                                      <w:rFonts w:cs="Arial" w:ascii="Arial" w:hAnsi="Arial"/>
                                      <w:sz w:val="21"/>
                                      <w:szCs w:val="21"/>
                                    </w:rPr>
                                    <w:t>(6)</w:t>
                                  </w:r>
                                  <w:r>
                                    <w:rPr>
                                      <w:rFonts w:cs="Arial" w:ascii="Arial" w:hAnsi="Arial"/>
                                      <w:sz w:val="21"/>
                                      <w:szCs w:val="21"/>
                                    </w:rPr>
                                    <w:tab/>
                                  </w:r>
                                  <w:r>
                                    <w:rPr>
                                      <w:rFonts w:cs="Arial" w:ascii="Arial" w:hAnsi="Arial"/>
                                      <w:sz w:val="21"/>
                                      <w:szCs w:val="21"/>
                                    </w:rPr>
                                    <w:t>Procedimento de trabalho</w:t>
                                  </w:r>
                                </w:p>
                                <w:p>
                                  <w:pPr>
                                    <w:pStyle w:val="Normal"/>
                                    <w:snapToGrid w:val="false"/>
                                    <w:spacing w:lineRule="auto" w:line="288"/>
                                    <w:ind w:start="428" w:hanging="426"/>
                                    <w:rPr>
                                      <w:rFonts w:ascii="Arial" w:hAnsi="Arial" w:cs="Arial"/>
                                      <w:sz w:val="21"/>
                                      <w:szCs w:val="21"/>
                                    </w:rPr>
                                  </w:pPr>
                                  <w:r>
                                    <w:rPr>
                                      <w:rFonts w:cs="Arial" w:ascii="Arial" w:hAnsi="Arial"/>
                                      <w:sz w:val="21"/>
                                      <w:szCs w:val="21"/>
                                    </w:rPr>
                                    <w:tab/>
                                  </w:r>
                                  <w:r>
                                    <w:rPr>
                                      <w:rFonts w:cs="Arial" w:ascii="Arial" w:hAnsi="Arial"/>
                                      <w:sz w:val="21"/>
                                      <w:szCs w:val="21"/>
                                    </w:rPr>
                                    <w:t>(Para ser mostrado o mais explicitamente possível usando fotos, desenhos, etc.)</w:t>
                                  </w:r>
                                </w:p>
                                <w:p>
                                  <w:pPr>
                                    <w:pStyle w:val="Normal"/>
                                    <w:snapToGrid w:val="false"/>
                                    <w:spacing w:lineRule="auto" w:line="288"/>
                                    <w:ind w:start="428" w:hanging="426"/>
                                    <w:rPr>
                                      <w:rFonts w:ascii="Arial" w:hAnsi="Arial" w:cs="Arial"/>
                                      <w:sz w:val="21"/>
                                      <w:szCs w:val="21"/>
                                    </w:rPr>
                                  </w:pPr>
                                  <w:r>
                                    <w:rPr>
                                      <w:rFonts w:cs="Arial" w:ascii="Arial" w:hAnsi="Arial"/>
                                      <w:sz w:val="21"/>
                                      <w:szCs w:val="21"/>
                                    </w:rPr>
                                    <w:t>(7)</w:t>
                                  </w:r>
                                  <w:r>
                                    <w:rPr>
                                      <w:rFonts w:cs="Arial" w:ascii="Arial" w:hAnsi="Arial"/>
                                      <w:sz w:val="21"/>
                                      <w:szCs w:val="21"/>
                                    </w:rPr>
                                    <w:tab/>
                                  </w:r>
                                  <w:r>
                                    <w:rPr>
                                      <w:rFonts w:cs="Arial" w:ascii="Arial" w:hAnsi="Arial"/>
                                      <w:sz w:val="21"/>
                                      <w:szCs w:val="21"/>
                                    </w:rPr>
                                    <w:t xml:space="preserve">Gabaritos e ferramentas usadas</w:t>
                                  </w:r>
                                </w:p>
                                <w:p>
                                  <w:pPr>
                                    <w:pStyle w:val="Normal"/>
                                    <w:snapToGrid w:val="false"/>
                                    <w:spacing w:lineRule="auto" w:line="288"/>
                                    <w:ind w:start="428" w:hanging="426"/>
                                    <w:rPr>
                                      <w:rFonts w:ascii="Arial" w:hAnsi="Arial" w:cs="Arial"/>
                                      <w:sz w:val="21"/>
                                      <w:szCs w:val="21"/>
                                    </w:rPr>
                                  </w:pPr>
                                  <w:r>
                                    <w:rPr>
                                      <w:rFonts w:cs="Arial" w:ascii="Arial" w:hAnsi="Arial"/>
                                      <w:sz w:val="21"/>
                                      <w:szCs w:val="21"/>
                                    </w:rPr>
                                    <w:t>(8)</w:t>
                                  </w:r>
                                  <w:r>
                                    <w:rPr>
                                      <w:rFonts w:cs="Arial" w:ascii="Arial" w:hAnsi="Arial"/>
                                      <w:sz w:val="21"/>
                                      <w:szCs w:val="21"/>
                                    </w:rPr>
                                    <w:tab/>
                                  </w:r>
                                  <w:r>
                                    <w:rPr>
                                      <w:rFonts w:cs="Arial" w:ascii="Arial" w:hAnsi="Arial"/>
                                      <w:sz w:val="21"/>
                                      <w:szCs w:val="21"/>
                                    </w:rPr>
                                    <w:t>Pontos-chave para as operações (pontos importantes e precauções para as operações)</w:t>
                                  </w:r>
                                </w:p>
                                <w:p>
                                  <w:pPr>
                                    <w:pStyle w:val="Normal"/>
                                    <w:snapToGrid w:val="false"/>
                                    <w:spacing w:lineRule="auto" w:line="288"/>
                                    <w:ind w:start="428" w:hanging="426"/>
                                    <w:rPr>
                                      <w:rFonts w:ascii="Arial" w:hAnsi="Arial" w:cs="Arial"/>
                                      <w:sz w:val="21"/>
                                      <w:szCs w:val="21"/>
                                    </w:rPr>
                                  </w:pPr>
                                  <w:r>
                                    <w:rPr>
                                      <w:rFonts w:cs="Arial" w:ascii="Arial" w:hAnsi="Arial"/>
                                      <w:sz w:val="21"/>
                                      <w:szCs w:val="21"/>
                                    </w:rPr>
                                    <w:t>(9)</w:t>
                                  </w:r>
                                  <w:r>
                                    <w:rPr>
                                      <w:rFonts w:cs="Arial" w:ascii="Arial" w:hAnsi="Arial"/>
                                      <w:sz w:val="21"/>
                                      <w:szCs w:val="21"/>
                                    </w:rPr>
                                    <w:tab/>
                                  </w:r>
                                  <w:r>
                                    <w:rPr>
                                      <w:rFonts w:cs="Arial" w:ascii="Arial" w:hAnsi="Arial"/>
                                      <w:sz w:val="21"/>
                                      <w:szCs w:val="21"/>
                                    </w:rPr>
                                    <w:t>Pontos-chave para a segurança (precauções relativas à saúde e segurança industrial)</w:t>
                                  </w:r>
                                </w:p>
                                <w:p>
                                  <w:pPr>
                                    <w:pStyle w:val="Normal"/>
                                    <w:snapToGrid w:val="false"/>
                                    <w:spacing w:lineRule="auto" w:line="288"/>
                                    <w:ind w:start="428" w:hanging="426"/>
                                    <w:rPr>
                                      <w:rFonts w:ascii="Arial" w:hAnsi="Arial" w:cs="Arial"/>
                                      <w:sz w:val="21"/>
                                      <w:szCs w:val="21"/>
                                    </w:rPr>
                                  </w:pPr>
                                  <w:r>
                                    <w:rPr>
                                      <w:rFonts w:cs="Arial" w:ascii="Arial" w:hAnsi="Arial"/>
                                      <w:sz w:val="21"/>
                                      <w:szCs w:val="21"/>
                                    </w:rPr>
                                    <w:t>(10)</w:t>
                                  </w:r>
                                  <w:r>
                                    <w:rPr>
                                      <w:rFonts w:cs="Arial" w:ascii="Arial" w:hAnsi="Arial"/>
                                      <w:sz w:val="21"/>
                                      <w:szCs w:val="21"/>
                                    </w:rPr>
                                    <w:tab/>
                                  </w:r>
                                  <w:r>
                                    <w:rPr>
                                      <w:rFonts w:cs="Arial" w:ascii="Arial" w:hAnsi="Arial"/>
                                      <w:sz w:val="21"/>
                                      <w:szCs w:val="21"/>
                                    </w:rPr>
                                    <w:t xml:space="preserve">Itens de verificação de qualidade (detalhes da verificação de qualidade a ser realizada pelos operadores, incluindo itens de verificação de qualidade, regras de controle/padrões técnicos, frequência de medições, instrumentos de medição, formulários de registro)</w:t>
                                  </w:r>
                                </w:p>
                                <w:p>
                                  <w:pPr>
                                    <w:pStyle w:val="Normal"/>
                                    <w:snapToGrid w:val="false"/>
                                    <w:spacing w:lineRule="auto" w:line="288"/>
                                    <w:ind w:start="428" w:hanging="426"/>
                                    <w:rPr/>
                                  </w:pPr>
                                  <w:r>
                                    <w:rPr>
                                      <w:rFonts w:cs="Arial" w:ascii="Arial" w:hAnsi="Arial"/>
                                      <w:sz w:val="21"/>
                                      <w:szCs w:val="21"/>
                                    </w:rPr>
                                    <w:t>(11)</w:t>
                                  </w:r>
                                  <w:r>
                                    <w:rPr>
                                      <w:rFonts w:cs="Arial" w:ascii="Arial" w:hAnsi="Arial"/>
                                      <w:sz w:val="21"/>
                                      <w:szCs w:val="21"/>
                                    </w:rPr>
                                    <w:tab/>
                                  </w:r>
                                  <w:r>
                                    <w:rPr>
                                      <w:rFonts w:cs="Arial" w:ascii="Arial" w:hAnsi="Arial"/>
                                      <w:sz w:val="21"/>
                                      <w:szCs w:val="21"/>
                                    </w:rPr>
                                    <w:t>Casos de falha anteriores</w:t>
                                  </w:r>
                                </w:p>
                                <w:p>
                                  <w:pPr>
                                    <w:pStyle w:val="Normal"/>
                                    <w:snapToGrid w:val="false"/>
                                    <w:spacing w:lineRule="auto" w:line="288"/>
                                    <w:ind w:start="428" w:hanging="426"/>
                                    <w:rPr>
                                      <w:rFonts w:ascii="Arial" w:hAnsi="Arial" w:cs="Arial"/>
                                      <w:sz w:val="21"/>
                                      <w:szCs w:val="21"/>
                                    </w:rPr>
                                  </w:pPr>
                                  <w:r>
                                    <w:rPr>
                                      <w:rFonts w:cs="Arial" w:ascii="Arial" w:hAnsi="Arial"/>
                                      <w:sz w:val="21"/>
                                      <w:szCs w:val="21"/>
                                    </w:rPr>
                                    <w:tab/>
                                  </w:r>
                                  <w:r>
                                    <w:rPr>
                                      <w:rFonts w:cs="Arial" w:ascii="Arial" w:hAnsi="Arial"/>
                                      <w:sz w:val="21"/>
                                      <w:szCs w:val="21"/>
                                    </w:rPr>
                                    <w:t>Descrever casos de falha do passado</w:t>
                                  </w:r>
                                </w:p>
                                <w:p>
                                  <w:pPr>
                                    <w:pStyle w:val="Normal"/>
                                    <w:snapToGrid w:val="false"/>
                                    <w:spacing w:lineRule="auto" w:line="288"/>
                                    <w:ind w:start="428" w:hanging="426"/>
                                    <w:rPr>
                                      <w:rFonts w:ascii="Arial" w:hAnsi="Arial" w:cs="Arial"/>
                                      <w:sz w:val="21"/>
                                      <w:szCs w:val="21"/>
                                    </w:rPr>
                                  </w:pPr>
                                  <w:r>
                                    <w:rPr>
                                      <w:rFonts w:cs="Arial" w:ascii="Arial" w:hAnsi="Arial"/>
                                      <w:sz w:val="21"/>
                                      <w:szCs w:val="21"/>
                                    </w:rPr>
                                    <w:t>(12)</w:t>
                                  </w:r>
                                  <w:r>
                                    <w:rPr>
                                      <w:rFonts w:cs="Arial" w:ascii="Arial" w:hAnsi="Arial"/>
                                      <w:sz w:val="21"/>
                                      <w:szCs w:val="21"/>
                                    </w:rPr>
                                    <w:tab/>
                                  </w:r>
                                  <w:r>
                                    <w:rPr>
                                      <w:rFonts w:cs="Arial" w:ascii="Arial" w:hAnsi="Arial"/>
                                      <w:sz w:val="21"/>
                                      <w:szCs w:val="21"/>
                                    </w:rPr>
                                    <w:t>Informações de contato em caso de anormalidade (declarar claramente: "Em caso de anormalidade, entre em contato com o líder de linha imediatamente", etc.)</w:t>
                                  </w:r>
                                </w:p>
                                <w:p>
                                  <w:pPr>
                                    <w:pStyle w:val="Normal"/>
                                    <w:snapToGrid w:val="false"/>
                                    <w:spacing w:lineRule="auto" w:line="288"/>
                                    <w:ind w:start="428" w:hanging="426"/>
                                    <w:rPr>
                                      <w:rFonts w:ascii="Arial" w:hAnsi="Arial" w:cs="Arial"/>
                                      <w:sz w:val="21"/>
                                      <w:szCs w:val="21"/>
                                    </w:rPr>
                                  </w:pPr>
                                  <w:r>
                                    <w:rPr>
                                      <w:rFonts w:cs="Arial" w:ascii="Arial" w:hAnsi="Arial"/>
                                      <w:sz w:val="21"/>
                                      <w:szCs w:val="21"/>
                                    </w:rPr>
                                    <w:t>(13)</w:t>
                                  </w:r>
                                  <w:r>
                                    <w:rPr>
                                      <w:rFonts w:cs="Arial" w:ascii="Arial" w:hAnsi="Arial"/>
                                      <w:sz w:val="21"/>
                                      <w:szCs w:val="21"/>
                                    </w:rPr>
                                    <w:tab/>
                                  </w:r>
                                  <w:r>
                                    <w:rPr>
                                      <w:rFonts w:cs="Arial" w:ascii="Arial" w:hAnsi="Arial"/>
                                      <w:sz w:val="21"/>
                                      <w:szCs w:val="21"/>
                                    </w:rPr>
                                    <w:t>Nomes da divisão/empresa</w:t>
                                  </w:r>
                                </w:p>
                                <w:p>
                                  <w:pPr>
                                    <w:pStyle w:val="Normal"/>
                                    <w:snapToGrid w:val="false"/>
                                    <w:spacing w:lineRule="auto" w:line="288"/>
                                    <w:ind w:start="428" w:hanging="426"/>
                                    <w:rPr>
                                      <w:rFonts w:ascii="Arial" w:hAnsi="Arial" w:cs="Arial"/>
                                      <w:sz w:val="21"/>
                                      <w:szCs w:val="21"/>
                                    </w:rPr>
                                  </w:pPr>
                                  <w:r>
                                    <w:rPr>
                                      <w:rFonts w:cs="Arial" w:ascii="Arial" w:hAnsi="Arial"/>
                                      <w:sz w:val="21"/>
                                      <w:szCs w:val="21"/>
                                    </w:rPr>
                                    <w:t>(14)</w:t>
                                  </w:r>
                                  <w:r>
                                    <w:rPr>
                                      <w:rFonts w:cs="Arial" w:ascii="Arial" w:hAnsi="Arial"/>
                                      <w:sz w:val="21"/>
                                      <w:szCs w:val="21"/>
                                    </w:rPr>
                                    <w:tab/>
                                  </w:r>
                                  <w:r>
                                    <w:rPr>
                                      <w:rFonts w:cs="Arial" w:ascii="Arial" w:hAnsi="Arial"/>
                                      <w:sz w:val="21"/>
                                      <w:szCs w:val="21"/>
                                    </w:rPr>
                                    <w:t>Folha de operação nº.</w:t>
                                  </w:r>
                                </w:p>
                                <w:p>
                                  <w:pPr>
                                    <w:pStyle w:val="Normal"/>
                                    <w:snapToGrid w:val="false"/>
                                    <w:spacing w:lineRule="auto" w:line="288"/>
                                    <w:ind w:start="428" w:hanging="426"/>
                                    <w:rPr>
                                      <w:rFonts w:ascii="Arial" w:hAnsi="Arial" w:cs="Arial"/>
                                      <w:sz w:val="21"/>
                                      <w:szCs w:val="21"/>
                                    </w:rPr>
                                  </w:pPr>
                                  <w:r>
                                    <w:rPr>
                                      <w:rFonts w:cs="Arial" w:ascii="Arial" w:hAnsi="Arial"/>
                                      <w:sz w:val="21"/>
                                      <w:szCs w:val="21"/>
                                    </w:rPr>
                                    <w:t>(15)</w:t>
                                  </w:r>
                                  <w:r>
                                    <w:rPr>
                                      <w:rFonts w:cs="Arial" w:ascii="Arial" w:hAnsi="Arial"/>
                                      <w:sz w:val="21"/>
                                      <w:szCs w:val="21"/>
                                    </w:rPr>
                                    <w:tab/>
                                  </w:r>
                                  <w:r>
                                    <w:rPr>
                                      <w:rFonts w:cs="Arial" w:ascii="Arial" w:hAnsi="Arial"/>
                                      <w:sz w:val="21"/>
                                      <w:szCs w:val="21"/>
                                    </w:rPr>
                                    <w:t xml:space="preserve">Processo de segurança (PS): Insira um código para processo antiestático, processo especial, etc.</w:t>
                                  </w:r>
                                </w:p>
                                <w:p>
                                  <w:pPr>
                                    <w:pStyle w:val="Normal"/>
                                    <w:snapToGrid w:val="false"/>
                                    <w:spacing w:lineRule="auto" w:line="288"/>
                                    <w:ind w:start="428" w:hanging="426"/>
                                    <w:rPr>
                                      <w:rFonts w:ascii="Arial" w:hAnsi="Arial" w:cs="Arial"/>
                                      <w:sz w:val="21"/>
                                      <w:szCs w:val="21"/>
                                    </w:rPr>
                                  </w:pPr>
                                  <w:r>
                                    <w:rPr>
                                      <w:rFonts w:cs="Arial" w:ascii="Arial" w:hAnsi="Arial"/>
                                      <w:sz w:val="21"/>
                                      <w:szCs w:val="21"/>
                                    </w:rPr>
                                    <w:t>(16)</w:t>
                                  </w:r>
                                  <w:r>
                                    <w:rPr>
                                      <w:rFonts w:cs="Arial" w:ascii="Arial" w:hAnsi="Arial"/>
                                      <w:sz w:val="21"/>
                                      <w:szCs w:val="21"/>
                                    </w:rPr>
                                    <w:tab/>
                                  </w:r>
                                  <w:r>
                                    <w:rPr>
                                      <w:rFonts w:cs="Arial" w:ascii="Arial" w:hAnsi="Arial"/>
                                      <w:sz w:val="21"/>
                                      <w:szCs w:val="21"/>
                                    </w:rPr>
                                    <w:t>Horas-homem (Cada Divisão de Negócios / site pode decidir se deve ou não incluir isso)</w:t>
                                  </w:r>
                                </w:p>
                                <w:p>
                                  <w:pPr>
                                    <w:pStyle w:val="Normal"/>
                                    <w:snapToGrid w:val="false"/>
                                    <w:spacing w:lineRule="auto" w:line="288"/>
                                    <w:jc w:val="start"/>
                                    <w:rPr>
                                      <w:rFonts w:ascii="Arial" w:hAnsi="Arial" w:cs="Arial"/>
                                      <w:sz w:val="21"/>
                                      <w:szCs w:val="21"/>
                                      <w:lang w:val="en-US" w:eastAsia="en-US"/>
                                    </w:rPr>
                                  </w:pPr>
                                  <w:r>
                                    <w:rPr>
                                      <w:rFonts w:cs="Arial" w:ascii="Arial" w:hAnsi="Arial"/>
                                      <w:sz w:val="21"/>
                                      <w:szCs w:val="21"/>
                                      <w:lang w:val="en-US" w:eastAsia="en-US"/>
                                    </w:rPr>
                                  </w:r>
                                </w:p>
                                <w:p>
                                  <w:pPr>
                                    <w:pStyle w:val="Normal"/>
                                    <w:snapToGrid w:val="false"/>
                                    <w:spacing w:lineRule="auto" w:line="288"/>
                                    <w:ind w:firstLine="210"/>
                                    <w:rPr/>
                                  </w:pPr>
                                  <w:r>
                                    <w:rPr>
                                      <w:rFonts w:cs="Arial" w:ascii="Arial" w:hAnsi="Arial"/>
                                      <w:color w:val="FF0000"/>
                                      <w:sz w:val="21"/>
                                      <w:szCs w:val="21"/>
                                    </w:rPr>
                                    <w:t>Uma folha de operação deve ser preparada para:</w:t>
                                  </w:r>
                                </w:p>
                                <w:p>
                                  <w:pPr>
                                    <w:pStyle w:val="Normal"/>
                                    <w:snapToGrid w:val="false"/>
                                    <w:spacing w:lineRule="auto" w:line="288"/>
                                    <w:ind w:start="428" w:hanging="426"/>
                                    <w:rPr/>
                                  </w:pPr>
                                  <w:r>
                                    <w:rPr>
                                      <w:rFonts w:cs="Arial" w:ascii="Arial" w:hAnsi="Arial"/>
                                      <w:color w:val="FF0000"/>
                                      <w:sz w:val="21"/>
                                      <w:szCs w:val="21"/>
                                    </w:rPr>
                                    <w:t>(1)</w:t>
                                  </w:r>
                                  <w:r>
                                    <w:rPr>
                                      <w:rFonts w:cs="Arial" w:ascii="Arial" w:hAnsi="Arial"/>
                                      <w:color w:val="FF0000"/>
                                      <w:sz w:val="21"/>
                                      <w:szCs w:val="21"/>
                                    </w:rPr>
                                    <w:tab/>
                                  </w:r>
                                  <w:r>
                                    <w:rPr>
                                      <w:rFonts w:cs="Arial" w:ascii="Arial" w:hAnsi="Arial"/>
                                      <w:color w:val="FF0000"/>
                                      <w:sz w:val="21"/>
                                      <w:szCs w:val="21"/>
                                    </w:rPr>
                                    <w:t>Processos especificados em um gráfico de controle de processo e novos processos</w:t>
                                  </w:r>
                                </w:p>
                                <w:p>
                                  <w:pPr>
                                    <w:pStyle w:val="Normal"/>
                                    <w:snapToGrid w:val="false"/>
                                    <w:spacing w:lineRule="auto" w:line="288"/>
                                    <w:ind w:start="428" w:hanging="426"/>
                                    <w:rPr/>
                                  </w:pPr>
                                  <w:r>
                                    <w:rPr>
                                      <w:rFonts w:cs="Arial" w:ascii="Arial" w:hAnsi="Arial"/>
                                      <w:color w:val="FF0000"/>
                                      <w:sz w:val="21"/>
                                      <w:szCs w:val="21"/>
                                    </w:rPr>
                                    <w:t>(2)</w:t>
                                  </w:r>
                                  <w:r>
                                    <w:rPr>
                                      <w:rFonts w:cs="Arial" w:ascii="Arial" w:hAnsi="Arial"/>
                                      <w:color w:val="FF0000"/>
                                      <w:sz w:val="21"/>
                                      <w:szCs w:val="21"/>
                                    </w:rPr>
                                    <w:tab/>
                                  </w:r>
                                  <w:r>
                                    <w:rPr>
                                      <w:rFonts w:cs="Arial" w:ascii="Arial" w:hAnsi="Arial"/>
                                      <w:color w:val="FF0000"/>
                                      <w:sz w:val="21"/>
                                      <w:szCs w:val="21"/>
                                    </w:rPr>
                                    <w:t>Processos de reparo, processos de ajuste, etc.</w:t>
                                  </w:r>
                                </w:p>
                                <w:p>
                                  <w:pPr>
                                    <w:pStyle w:val="Normal"/>
                                    <w:snapToGrid w:val="false"/>
                                    <w:spacing w:lineRule="auto" w:line="288"/>
                                    <w:ind w:start="428" w:hanging="426"/>
                                    <w:rPr/>
                                  </w:pPr>
                                  <w:r>
                                    <w:rPr>
                                      <w:rFonts w:cs="Arial" w:ascii="Arial" w:hAnsi="Arial"/>
                                      <w:color w:val="FF0000"/>
                                      <w:sz w:val="21"/>
                                      <w:szCs w:val="21"/>
                                    </w:rPr>
                                    <w:tab/>
                                  </w:r>
                                  <w:r>
                                    <w:rPr>
                                      <w:rFonts w:cs="Arial" w:ascii="Arial" w:hAnsi="Arial"/>
                                      <w:color w:val="FF0000"/>
                                      <w:sz w:val="21"/>
                                      <w:szCs w:val="21"/>
                                    </w:rPr>
                                    <w:t xml:space="preserve">Os artigos que foram reparados ou retrabalhados devem ser realimentados para um processo no qual a qualidade de tal reparo/retrabalho possa ser assegurada, e uma folha de operação, gráfico de controle de processo, etc. deve indicar para qual processo (local, etc.) eles será realimentado. Caso seja constatado que não estão conformes, o procedimento para sua identificação será determinado de acordo com as “Normas de Controle de Artigos Não Conformes” (APQ-BQ-009).</w:t>
                                  </w:r>
                                </w:p>
                                <w:p>
                                  <w:pPr>
                                    <w:pStyle w:val="Normal"/>
                                    <w:snapToGrid w:val="false"/>
                                    <w:spacing w:lineRule="auto" w:line="288"/>
                                    <w:ind w:start="428" w:hanging="426"/>
                                    <w:rPr>
                                      <w:rFonts w:ascii="Arial" w:hAnsi="Arial" w:cs="Arial"/>
                                      <w:color w:val="FF0000"/>
                                      <w:sz w:val="21"/>
                                      <w:szCs w:val="21"/>
                                    </w:rPr>
                                  </w:pPr>
                                  <w:r>
                                    <w:rPr>
                                      <w:rFonts w:cs="Arial" w:ascii="Arial" w:hAnsi="Arial"/>
                                      <w:color w:val="FF0000"/>
                                      <w:sz w:val="21"/>
                                      <w:szCs w:val="21"/>
                                    </w:rPr>
                                    <w:t>(3)</w:t>
                                  </w:r>
                                  <w:r>
                                    <w:rPr>
                                      <w:rFonts w:cs="Arial" w:ascii="Arial" w:hAnsi="Arial"/>
                                      <w:color w:val="FF0000"/>
                                      <w:sz w:val="21"/>
                                      <w:szCs w:val="21"/>
                                    </w:rPr>
                                    <w:tab/>
                                  </w:r>
                                  <w:r>
                                    <w:rPr>
                                      <w:rFonts w:cs="Arial" w:ascii="Arial" w:hAnsi="Arial"/>
                                      <w:color w:val="FF0000"/>
                                      <w:sz w:val="21"/>
                                      <w:szCs w:val="21"/>
                                    </w:rPr>
                                    <w:t xml:space="preserve">Não obstante o acima exposto, o processo de desenvolvimento de uma folha de operação para processos de inspeção pode ser omitido, desde que os procedimentos de inspeção sejam definidos em especificações de inspeção, normas técnicas de métodos de ensaio ou outros documentos.</w:t>
                                  </w:r>
                                </w:p>
                                <w:p>
                                  <w:pPr>
                                    <w:pStyle w:val="Normal"/>
                                    <w:snapToGrid w:val="false"/>
                                    <w:spacing w:lineRule="auto" w:line="288"/>
                                    <w:jc w:val="start"/>
                                    <w:rPr>
                                      <w:rFonts w:ascii="Arial" w:hAnsi="Arial" w:cs="Arial"/>
                                      <w:color w:val="FF0000"/>
                                      <w:sz w:val="21"/>
                                      <w:szCs w:val="21"/>
                                    </w:rPr>
                                  </w:pPr>
                                  <w:r>
                                    <w:rPr>
                                      <w:rFonts w:cs="Arial" w:ascii="Arial" w:hAnsi="Arial"/>
                                      <w:color w:val="FF0000"/>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Uma folha de operação deve ser desenvolvida sem demora quando for constatado que algum processo existente não possui uma, ou quando novos processos foram adicionados.</w:t>
                                  </w:r>
                                </w:p>
                                <w:p>
                                  <w:pPr>
                                    <w:pStyle w:val="Normal"/>
                                    <w:snapToGrid w:val="false"/>
                                    <w:spacing w:lineRule="auto" w:line="288"/>
                                    <w:ind w:firstLine="210"/>
                                    <w:rPr>
                                      <w:rFonts w:ascii="Arial" w:hAnsi="Arial" w:cs="Arial"/>
                                      <w:ins w:id="2" w:author="HA社" w:date="2012-12-27T17:07:00Z"/>
                                      <w:sz w:val="21"/>
                                      <w:szCs w:val="21"/>
                                    </w:rPr>
                                  </w:pPr>
                                  <w:r>
                                    <w:rPr>
                                      <w:rFonts w:cs="Arial" w:ascii="Arial" w:hAnsi="Arial"/>
                                      <w:sz w:val="21"/>
                                      <w:szCs w:val="21"/>
                                    </w:rPr>
                                    <w:t xml:space="preserve">No caso de novos produtos, uma folha de operação deve ser desenvolvida antes do estudo do protótipo de produção em massa. Quando for difícil desenvolver tal folha antes desse estudo, ela deve ser especificada até quando será desenvolvida.</w:t>
                                  </w:r>
                                </w:p>
                                <w:p>
                                  <w:pPr>
                                    <w:pStyle w:val="Normal"/>
                                    <w:snapToGrid w:val="false"/>
                                    <w:spacing w:lineRule="auto" w:line="288"/>
                                    <w:jc w:val="start"/>
                                    <w:rPr>
                                      <w:rFonts w:ascii="Arial" w:hAnsi="Arial" w:cs="Arial"/>
                                      <w:ins w:id="4" w:author="HA社" w:date="2012-12-27T17:07:00Z"/>
                                      <w:sz w:val="21"/>
                                      <w:szCs w:val="21"/>
                                    </w:rPr>
                                  </w:pPr>
                                  <w:ins w:id="3" w:author="HA社" w:date="2012-12-27T17:07:00Z">
                                    <w:r>
                                      <w:rPr>
                                        <w:rFonts w:cs="Arial" w:ascii="Arial" w:hAnsi="Arial"/>
                                        <w:sz w:val="21"/>
                                        <w:szCs w:val="21"/>
                                      </w:rPr>
                                    </w:r>
                                  </w:ins>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Uma folha de operação deve ser desenvolvida por</w:t>
                                  </w:r>
                                  <w:r>
                                    <w:rPr>
                                      <w:rFonts w:cs="Arial" w:ascii="Arial" w:hAnsi="Arial"/>
                                      <w:color w:val="0000FF"/>
                                      <w:sz w:val="21"/>
                                      <w:szCs w:val="21"/>
                                    </w:rPr>
                                    <w:t>o departamento de produção</w:t>
                                  </w:r>
                                  <w:r>
                                    <w:rPr>
                                      <w:rFonts w:cs="Arial" w:ascii="Arial" w:hAnsi="Arial"/>
                                      <w:sz w:val="21"/>
                                      <w:szCs w:val="21"/>
                                    </w:rPr>
                                    <w:t>.</w:t>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Caso a folha seja desenvolvida por um</w:t>
                                  </w:r>
                                  <w:r>
                                    <w:rPr>
                                      <w:rFonts w:cs="Arial" w:ascii="Arial" w:hAnsi="Arial"/>
                                      <w:color w:val="0000FF"/>
                                      <w:sz w:val="21"/>
                                      <w:szCs w:val="21"/>
                                    </w:rPr>
                                    <w:t>departamento</w:t>
                                  </w:r>
                                  <w:r>
                                    <w:rPr>
                                      <w:rFonts w:cs="Arial" w:ascii="Arial" w:hAnsi="Arial"/>
                                      <w:sz w:val="21"/>
                                      <w:szCs w:val="21"/>
                                    </w:rPr>
                                    <w:t xml:space="preserve">outro que não seja</w:t>
                                  </w:r>
                                  <w:r>
                                    <w:rPr>
                                      <w:rFonts w:cs="Arial" w:ascii="Arial" w:hAnsi="Arial"/>
                                      <w:color w:val="0000FF"/>
                                      <w:sz w:val="21"/>
                                      <w:szCs w:val="21"/>
                                    </w:rPr>
                                    <w:t>o departamento de produção</w:t>
                                  </w:r>
                                  <w:r>
                                    <w:rPr>
                                      <w:rFonts w:cs="Arial" w:ascii="Arial" w:hAnsi="Arial"/>
                                      <w:sz w:val="21"/>
                                      <w:szCs w:val="21"/>
                                    </w:rPr>
                                    <w:t xml:space="preserve">, o Gerente de Produção dos processos de produção relevantes deve verificar o mesmo após sua conclusão.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 xml:space="preserve">O Gerente de Produção deve aprovar a folha de operação.</w:t>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Caso a folha seja desenvolvida por um</w:t>
                                  </w:r>
                                  <w:r>
                                    <w:rPr>
                                      <w:rFonts w:cs="Arial" w:ascii="Arial" w:hAnsi="Arial"/>
                                      <w:color w:val="0000FF"/>
                                      <w:sz w:val="21"/>
                                      <w:szCs w:val="21"/>
                                    </w:rPr>
                                    <w:t>departamento</w:t>
                                  </w:r>
                                  <w:r>
                                    <w:rPr>
                                      <w:rFonts w:cs="Arial" w:ascii="Arial" w:hAnsi="Arial"/>
                                      <w:sz w:val="21"/>
                                      <w:szCs w:val="21"/>
                                    </w:rPr>
                                    <w:t xml:space="preserve">outro que não seja</w:t>
                                  </w:r>
                                  <w:r>
                                    <w:rPr>
                                      <w:rFonts w:cs="Arial" w:ascii="Arial" w:hAnsi="Arial"/>
                                      <w:color w:val="0000FF"/>
                                      <w:sz w:val="21"/>
                                      <w:szCs w:val="21"/>
                                    </w:rPr>
                                    <w:t>o departamento de produção</w:t>
                                  </w:r>
                                  <w:r>
                                    <w:rPr>
                                      <w:rFonts w:cs="Arial" w:ascii="Arial" w:hAnsi="Arial"/>
                                      <w:sz w:val="21"/>
                                      <w:szCs w:val="21"/>
                                    </w:rPr>
                                    <w:t>, o mesmo deve ser verificado e um selo será afixado pelo Gerente de Produção dos processos de produção relevantes antes da aprovação</w:t>
                                  </w:r>
                                </w:p>
                                <w:p>
                                  <w:pPr>
                                    <w:pStyle w:val="Normal"/>
                                    <w:snapToGrid w:val="false"/>
                                    <w:spacing w:lineRule="auto" w:line="288"/>
                                    <w:jc w:val="start"/>
                                    <w:rPr>
                                      <w:rFonts w:ascii="Arial" w:hAnsi="Arial" w:cs="Arial"/>
                                      <w:ins w:id="6" w:author="HA社" w:date="2012-12-28T09:35:00Z"/>
                                      <w:sz w:val="21"/>
                                      <w:szCs w:val="21"/>
                                    </w:rPr>
                                  </w:pPr>
                                  <w:ins w:id="5" w:author="HA社" w:date="2012-12-28T09:35:00Z">
                                    <w:r>
                                      <w:rPr>
                                        <w:rFonts w:cs="Arial" w:ascii="Arial" w:hAnsi="Arial"/>
                                        <w:sz w:val="21"/>
                                        <w:szCs w:val="21"/>
                                      </w:rPr>
                                    </w:r>
                                  </w:ins>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Mediante qualquer alteração, adição ou exclusão de processos, o</w:t>
                                  </w:r>
                                  <w:r>
                                    <w:rPr>
                                      <w:rFonts w:cs="Arial" w:ascii="Arial" w:hAnsi="Arial"/>
                                      <w:color w:val="0000FF"/>
                                      <w:sz w:val="21"/>
                                      <w:szCs w:val="21"/>
                                    </w:rPr>
                                    <w:t>departamento</w:t>
                                  </w:r>
                                  <w:r>
                                    <w:rPr>
                                      <w:rFonts w:cs="Arial" w:ascii="Arial" w:hAnsi="Arial"/>
                                      <w:sz w:val="21"/>
                                      <w:szCs w:val="21"/>
                                    </w:rPr>
                                    <w:t xml:space="preserve">determinará a revisão da folha de operação e o departamento</w:t>
                                  </w:r>
                                  <w:r>
                                    <w:rPr>
                                      <w:rFonts w:cs="Arial" w:ascii="Arial" w:hAnsi="Arial"/>
                                      <w:color w:val="0000FF"/>
                                      <w:sz w:val="21"/>
                                      <w:szCs w:val="21"/>
                                    </w:rPr>
                                    <w:t>/ seção</w:t>
                                  </w:r>
                                  <w:r>
                                    <w:rPr>
                                      <w:rFonts w:cs="Arial" w:ascii="Arial" w:hAnsi="Arial"/>
                                      <w:sz w:val="21"/>
                                      <w:szCs w:val="21"/>
                                    </w:rPr>
                                    <w:t xml:space="preserve">que desenvolveu essa folha deve revisá-la imediatamente. (Indique claramente o histórico de revisão.)</w:t>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 xml:space="preserve">Se as regras relevantes exigirem que uma folha de operação seja aprovada pelo</w:t>
                                  </w:r>
                                  <w:r>
                                    <w:rPr>
                                      <w:rFonts w:cs="Arial" w:ascii="Arial" w:hAnsi="Arial"/>
                                      <w:color w:val="0000FF"/>
                                      <w:sz w:val="21"/>
                                      <w:szCs w:val="21"/>
                                    </w:rPr>
                                    <w:t>departamento</w:t>
                                  </w:r>
                                  <w:r>
                                    <w:rPr>
                                      <w:rFonts w:cs="Arial" w:ascii="Arial" w:hAnsi="Arial"/>
                                      <w:sz w:val="21"/>
                                      <w:szCs w:val="21"/>
                                    </w:rPr>
                                    <w:t>, os registros dessa aprovação devem ser mantidos de acordo com essas regras.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Regularmente (pelo menos uma vez por ano),</w:t>
                                  </w:r>
                                  <w:r>
                                    <w:rPr>
                                      <w:rFonts w:cs="Arial" w:ascii="Arial" w:hAnsi="Arial"/>
                                      <w:color w:val="0000FF"/>
                                      <w:sz w:val="21"/>
                                      <w:szCs w:val="21"/>
                                    </w:rPr>
                                    <w:t>o departamento de produção</w:t>
                                  </w:r>
                                  <w:r>
                                    <w:rPr>
                                      <w:rFonts w:cs="Arial" w:ascii="Arial" w:hAnsi="Arial"/>
                                      <w:color w:val="92D050"/>
                                      <w:sz w:val="21"/>
                                      <w:szCs w:val="21"/>
                                    </w:rPr>
                                    <w:t xml:space="preserve"> </w:t>
                                  </w:r>
                                  <w:r>
                                    <w:rPr>
                                      <w:rFonts w:cs="Arial" w:ascii="Arial" w:hAnsi="Arial"/>
                                      <w:sz w:val="21"/>
                                      <w:szCs w:val="21"/>
                                    </w:rPr>
                                    <w:t xml:space="preserve">deve verificar a consistência entre A) desenhos, especificações de produção, etc., e B) gráficos de controle de processo, folhas de operação e operações reais.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ins w:id="8" w:author="HA社" w:date="2012-12-28T09:35:00Z"/>
                                      <w:sz w:val="21"/>
                                      <w:szCs w:val="21"/>
                                    </w:rPr>
                                  </w:pPr>
                                  <w:ins w:id="7" w:author="HA社" w:date="2012-12-28T09:35:00Z">
                                    <w:r>
                                      <w:rPr>
                                        <w:rFonts w:cs="Arial" w:ascii="Arial" w:hAnsi="Arial"/>
                                        <w:sz w:val="21"/>
                                        <w:szCs w:val="21"/>
                                      </w:rPr>
                                    </w:r>
                                  </w:ins>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UMA</w:t>
                                  </w:r>
                                  <w:r>
                                    <w:rPr>
                                      <w:rFonts w:cs="Arial" w:ascii="Arial" w:hAnsi="Arial"/>
                                      <w:color w:val="0000FF"/>
                                      <w:sz w:val="21"/>
                                      <w:szCs w:val="21"/>
                                    </w:rPr>
                                    <w:t>p</w:t>
                                  </w:r>
                                  <w:r>
                                    <w:rPr>
                                      <w:rFonts w:cs="Arial" w:ascii="Arial" w:hAnsi="Arial"/>
                                      <w:sz w:val="21"/>
                                      <w:szCs w:val="21"/>
                                    </w:rPr>
                                    <w:t xml:space="preserve">o departamento/seção de produção (ou o departamento/seção que desenvolveu a folha de operação) deve armazenar a folha, e um período de armazenamento deve ser claramente definido conforme necessário.</w:t>
                                  </w:r>
                                </w:p>
                                <w:p>
                                  <w:pPr>
                                    <w:pStyle w:val="Normal"/>
                                    <w:snapToGrid w:val="false"/>
                                    <w:spacing w:lineRule="auto" w:line="288"/>
                                    <w:jc w:val="start"/>
                                    <w:rPr>
                                      <w:rFonts w:ascii="Arial" w:hAnsi="Arial" w:cs="Arial"/>
                                      <w:sz w:val="21"/>
                                      <w:szCs w:val="21"/>
                                      <w:lang w:val="en-US" w:eastAsia="en-US"/>
                                    </w:rPr>
                                  </w:pPr>
                                  <w:r>
                                    <w:rPr>
                                      <w:rFonts w:cs="Arial" w:ascii="Arial" w:hAnsi="Arial"/>
                                      <w:sz w:val="21"/>
                                      <w:szCs w:val="21"/>
                                      <w:lang w:val="en-US" w:eastAsia="en-US"/>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Outros assuntos necessários devem ser definidos nas normas/procedimentos de cada</w:t>
                                  </w:r>
                                  <w:r>
                                    <w:rPr>
                                      <w:rFonts w:cs="Arial" w:ascii="Arial" w:hAnsi="Arial"/>
                                      <w:color w:val="0000FF"/>
                                      <w:sz w:val="21"/>
                                      <w:szCs w:val="21"/>
                                    </w:rPr>
                                    <w:t>divisão</w:t>
                                  </w:r>
                                  <w:r>
                                    <w:rPr>
                                      <w:rFonts w:cs="Arial" w:ascii="Arial" w:hAnsi="Arial"/>
                                      <w:sz w:val="21"/>
                                      <w:szCs w:val="21"/>
                                    </w:rPr>
                                    <w:t>.</w:t>
                                  </w:r>
                                </w:p>
                              </w:tc>
                            </w:tr>
                          </w:tbl>
                        </w:txbxContent>
                      </wps:txbx>
                      <wps:bodyPr anchor="t" lIns="0" tIns="0" rIns="0" bIns="0">
                        <a:noAutofit/>
                      </wps:bodyPr>
                    </wps:wsp>
                  </a:graphicData>
                </a:graphic>
              </wp:anchor>
            </w:drawing>
          </mc:Choice>
          <mc:Fallback>
            <w:pict>
              <v:rect fillcolor="#FFFFFF" style="position:absolute;rotation:0;width:491.15pt;height:841.9pt;mso-wrap-distance-left:0pt;mso-wrap-distance-right:7.1pt;mso-wrap-distance-top:0pt;mso-wrap-distance-bottom:0pt;margin-top:0.05pt;mso-position-vertical-relative:text;margin-left:-5.4pt;mso-position-horizontal-relative:text">
                <v:fill opacity="0f"/>
                <v:textbox inset="0in,0in,0in,0in">
                  <w:txbxContent>
                    <w:tbl>
                      <w:tblPr>
                        <w:tblW w:w="9823" w:type="dxa"/>
                        <w:jc w:val="start"/>
                        <w:tblInd w:w="-15" w:type="dxa"/>
                        <w:tblLayout w:type="fixed"/>
                        <w:tblCellMar>
                          <w:top w:w="0" w:type="dxa"/>
                          <w:start w:w="108" w:type="dxa"/>
                          <w:bottom w:w="0" w:type="dxa"/>
                          <w:end w:w="108" w:type="dxa"/>
                        </w:tblCellMar>
                      </w:tblPr>
                      <w:tblGrid>
                        <w:gridCol w:w="2264"/>
                        <w:gridCol w:w="755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uto" w:line="288"/>
                              <w:jc w:val="start"/>
                              <w:rPr>
                                <w:rFonts w:ascii="Arial" w:hAnsi="Arial" w:cs="Arial"/>
                                <w:sz w:val="21"/>
                                <w:szCs w:val="21"/>
                              </w:rPr>
                            </w:pPr>
                            <w:bookmarkStart w:id="5" w:name="OLE_LINK4"/>
                            <w:bookmarkStart w:id="6" w:name="OLE_LINK3"/>
                            <w:bookmarkEnd w:id="5"/>
                            <w:bookmarkEnd w:id="6"/>
                            <w:r>
                              <w:rPr>
                                <w:rFonts w:cs="Arial" w:ascii="Arial" w:hAnsi="Arial"/>
                                <w:sz w:val="21"/>
                                <w:szCs w:val="21"/>
                              </w:rPr>
                              <w:t>1. Propósito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2. Âmbito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3. Estabelecimento, revisão, abolição e promulgação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4. Formulários de fichas de operação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5. Informações necessárias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6. Quando desenvolver uma folha de operação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7. Tempo de desenvolvimento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8. Desenvolvimento de departamentos/seções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9. Verificação e aprovação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10. Alteração das folhas de operação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11. Consistência com as operações reais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ins w:id="10" w:author="HA社" w:date="2012-12-28T09:34:00Z"/>
                                <w:sz w:val="21"/>
                                <w:szCs w:val="21"/>
                              </w:rPr>
                            </w:pPr>
                            <w:ins w:id="9" w:author="HA社" w:date="2012-12-28T09:34:00Z">
                              <w:r>
                                <w:rPr>
                                  <w:rFonts w:cs="Arial" w:ascii="Arial" w:hAnsi="Arial"/>
                                  <w:sz w:val="21"/>
                                  <w:szCs w:val="21"/>
                                </w:rPr>
                              </w:r>
                            </w:ins>
                          </w:p>
                          <w:p>
                            <w:pPr>
                              <w:pStyle w:val="Normal"/>
                              <w:snapToGrid w:val="false"/>
                              <w:spacing w:lineRule="auto" w:line="288"/>
                              <w:jc w:val="start"/>
                              <w:rPr>
                                <w:rFonts w:ascii="Arial" w:hAnsi="Arial" w:cs="Arial"/>
                                <w:sz w:val="21"/>
                                <w:szCs w:val="21"/>
                              </w:rPr>
                            </w:pPr>
                            <w:bookmarkStart w:id="7" w:name="OLE_LINK5"/>
                            <w:bookmarkEnd w:id="7"/>
                            <w:r>
                              <w:rPr>
                                <w:rFonts w:cs="Arial" w:ascii="Arial" w:hAnsi="Arial"/>
                                <w:sz w:val="21"/>
                                <w:szCs w:val="21"/>
                              </w:rPr>
                              <w:t>12. Armazenamento</w:t>
                            </w:r>
                          </w:p>
                          <w:p>
                            <w:pPr>
                              <w:pStyle w:val="Normal"/>
                              <w:snapToGrid w:val="false"/>
                              <w:spacing w:lineRule="auto" w:line="288"/>
                              <w:jc w:val="start"/>
                              <w:rPr>
                                <w:rFonts w:ascii="Arial" w:hAnsi="Arial" w:cs="Arial"/>
                                <w:sz w:val="21"/>
                                <w:szCs w:val="21"/>
                              </w:rPr>
                            </w:pPr>
                            <w:r>
                              <w:rPr>
                                <w:rFonts w:cs="Arial" w:ascii="Arial" w:hAnsi="Arial"/>
                                <w:sz w:val="21"/>
                                <w:szCs w:val="21"/>
                              </w:rPr>
                            </w:r>
                            <w:bookmarkStart w:id="8" w:name="OLE_LINK5"/>
                            <w:bookmarkStart w:id="9" w:name="OLE_LINK5"/>
                            <w:bookmarkEnd w:id="9"/>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13. Outros</w:t>
                            </w:r>
                          </w:p>
                        </w:tc>
                        <w:tc>
                          <w:tcPr>
                            <w:tcW w:w="755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uto" w:line="288"/>
                              <w:ind w:firstLine="210"/>
                              <w:rPr>
                                <w:rFonts w:ascii="Arial" w:hAnsi="Arial" w:cs="Arial"/>
                                <w:sz w:val="21"/>
                                <w:szCs w:val="21"/>
                              </w:rPr>
                            </w:pPr>
                            <w:r>
                              <w:rPr>
                                <w:rFonts w:cs="Arial" w:ascii="Arial" w:hAnsi="Arial"/>
                                <w:sz w:val="21"/>
                                <w:szCs w:val="21"/>
                              </w:rPr>
                              <w:t xml:space="preserve">O objetivo destas Regras é definir os assuntos necessários ao desenvolver / revisar as folhas de operação para realizar o trabalho de produção correto de acordo com as "Regras de Controle de Produção" (APQ-AM-001) da Empresa de Eletrodomésticos (doravante, "AP") da Panasonic Corporation, padronizando e unificando as operações.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Estas Normas são aplicáveis ​​aos casos em que se torna necessário desenvolver/revisar fichas de operação que são aplicadas aos produtos fabricados pela AP.</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Estas Regras serão estabelecidas, revisadas e abolidas pelo Diretor de Manufatura da AP (CMO) e promulgadas pelo Diretor da AP</w:t>
                            </w:r>
                            <w:r>
                              <w:rPr>
                                <w:rFonts w:cs="Arial" w:ascii="Arial" w:hAnsi="Arial"/>
                                <w:color w:val="FF0000"/>
                                <w:sz w:val="21"/>
                                <w:szCs w:val="21"/>
                              </w:rPr>
                              <w:t>Divisão Corporativa de Inovação em Manufatura</w:t>
                            </w:r>
                            <w:r>
                              <w:rPr>
                                <w:rFonts w:cs="Arial" w:ascii="Arial" w:hAnsi="Arial"/>
                                <w:sz w:val="21"/>
                                <w:szCs w:val="21"/>
                              </w:rPr>
                              <w:t>.</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O formulário do Anexo 1 deve ser usado para folhas de operação, desde que outros formulários prescritos por Divisões de Negócios individuais e locais de fabricação possam ser usados, desde que todas as seguintes informações obrigatórias estejam contidas nele.</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Uma folha de operação deve conter as seguintes informações.</w:t>
                            </w:r>
                          </w:p>
                          <w:p>
                            <w:pPr>
                              <w:pStyle w:val="Normal"/>
                              <w:snapToGrid w:val="false"/>
                              <w:spacing w:lineRule="auto" w:line="288"/>
                              <w:ind w:start="428" w:hanging="426"/>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Nome do modelo</w:t>
                            </w:r>
                          </w:p>
                          <w:p>
                            <w:pPr>
                              <w:pStyle w:val="Normal"/>
                              <w:snapToGrid w:val="false"/>
                              <w:spacing w:lineRule="auto" w:line="288"/>
                              <w:ind w:start="428" w:hanging="426"/>
                              <w:rPr/>
                            </w:pPr>
                            <w:r>
                              <w:rPr>
                                <w:rFonts w:cs="Arial" w:ascii="Arial" w:hAnsi="Arial"/>
                                <w:sz w:val="21"/>
                                <w:szCs w:val="21"/>
                              </w:rPr>
                              <w:t>(2)</w:t>
                            </w:r>
                            <w:r>
                              <w:rPr>
                                <w:rFonts w:cs="Arial" w:ascii="Arial" w:hAnsi="Arial"/>
                                <w:sz w:val="21"/>
                                <w:szCs w:val="21"/>
                              </w:rPr>
                              <w:tab/>
                            </w:r>
                            <w:r>
                              <w:rPr>
                                <w:rFonts w:cs="Arial" w:ascii="Arial" w:hAnsi="Arial"/>
                                <w:sz w:val="21"/>
                                <w:szCs w:val="21"/>
                              </w:rPr>
                              <w:t>Workshop, processo, nome da operação</w:t>
                            </w:r>
                          </w:p>
                          <w:p>
                            <w:pPr>
                              <w:pStyle w:val="Normal"/>
                              <w:snapToGrid w:val="false"/>
                              <w:spacing w:lineRule="auto" w:line="288"/>
                              <w:ind w:start="428" w:hanging="426"/>
                              <w:rPr>
                                <w:rFonts w:ascii="Arial" w:hAnsi="Arial" w:cs="Arial"/>
                                <w:sz w:val="21"/>
                                <w:szCs w:val="21"/>
                              </w:rPr>
                            </w:pPr>
                            <w:r>
                              <w:rPr>
                                <w:rFonts w:cs="Arial" w:ascii="Arial" w:hAnsi="Arial"/>
                                <w:sz w:val="21"/>
                                <w:szCs w:val="21"/>
                              </w:rPr>
                              <w:tab/>
                            </w:r>
                            <w:r>
                              <w:rPr>
                                <w:rFonts w:cs="Arial" w:ascii="Arial" w:hAnsi="Arial"/>
                                <w:sz w:val="21"/>
                                <w:szCs w:val="21"/>
                              </w:rPr>
                              <w:t>(Pode ser omitido desde que a oficina, o processo e a operação sejam especificados)</w:t>
                            </w:r>
                          </w:p>
                          <w:p>
                            <w:pPr>
                              <w:pStyle w:val="Normal"/>
                              <w:snapToGrid w:val="false"/>
                              <w:spacing w:lineRule="auto" w:line="288"/>
                              <w:ind w:start="428" w:hanging="426"/>
                              <w:rPr>
                                <w:rFonts w:ascii="Arial" w:hAnsi="Arial" w:cs="Arial"/>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Data de Estabelecimento</w:t>
                            </w:r>
                          </w:p>
                          <w:p>
                            <w:pPr>
                              <w:pStyle w:val="Normal"/>
                              <w:snapToGrid w:val="false"/>
                              <w:spacing w:lineRule="auto" w:line="288"/>
                              <w:ind w:start="428" w:hanging="426"/>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 xml:space="preserve">Caixas para "Preparado por", "Verificado por" e "Aprovado por" (o selo pode ser substituído por uma assinatura)</w:t>
                            </w:r>
                          </w:p>
                          <w:p>
                            <w:pPr>
                              <w:pStyle w:val="Normal"/>
                              <w:snapToGrid w:val="false"/>
                              <w:spacing w:lineRule="auto" w:line="288"/>
                              <w:ind w:start="428" w:hanging="426"/>
                              <w:rPr/>
                            </w:pPr>
                            <w:r>
                              <w:rPr>
                                <w:rFonts w:cs="Arial" w:ascii="Arial" w:hAnsi="Arial"/>
                                <w:sz w:val="21"/>
                                <w:szCs w:val="21"/>
                              </w:rPr>
                              <w:t>(5)</w:t>
                            </w:r>
                            <w:r>
                              <w:rPr>
                                <w:rFonts w:cs="Arial" w:ascii="Arial" w:hAnsi="Arial"/>
                                <w:sz w:val="21"/>
                                <w:szCs w:val="21"/>
                              </w:rPr>
                              <w:tab/>
                            </w:r>
                            <w:r>
                              <w:rPr>
                                <w:rFonts w:cs="Arial" w:ascii="Arial" w:hAnsi="Arial"/>
                                <w:sz w:val="21"/>
                                <w:szCs w:val="21"/>
                              </w:rPr>
                              <w:t>Histórico de Revisão</w:t>
                            </w:r>
                          </w:p>
                          <w:p>
                            <w:pPr>
                              <w:pStyle w:val="Normal"/>
                              <w:snapToGrid w:val="false"/>
                              <w:spacing w:lineRule="auto" w:line="288"/>
                              <w:ind w:start="428" w:hanging="426"/>
                              <w:rPr>
                                <w:rFonts w:ascii="Arial" w:hAnsi="Arial" w:cs="Arial"/>
                                <w:sz w:val="21"/>
                                <w:szCs w:val="21"/>
                              </w:rPr>
                            </w:pPr>
                            <w:r>
                              <w:rPr>
                                <w:rFonts w:cs="Arial" w:ascii="Arial" w:hAnsi="Arial"/>
                                <w:sz w:val="21"/>
                                <w:szCs w:val="21"/>
                              </w:rPr>
                              <w:tab/>
                            </w:r>
                            <w:r>
                              <w:rPr>
                                <w:rFonts w:cs="Arial" w:ascii="Arial" w:hAnsi="Arial"/>
                                <w:sz w:val="21"/>
                                <w:szCs w:val="21"/>
                              </w:rPr>
                              <w:t>Símbolos, datas e motivos para revisão, responsável, verificação e aprovação</w:t>
                            </w:r>
                          </w:p>
                          <w:p>
                            <w:pPr>
                              <w:pStyle w:val="Normal"/>
                              <w:snapToGrid w:val="false"/>
                              <w:spacing w:lineRule="auto" w:line="288"/>
                              <w:ind w:start="428" w:hanging="426"/>
                              <w:rPr/>
                            </w:pPr>
                            <w:r>
                              <w:rPr>
                                <w:rFonts w:cs="Arial" w:ascii="Arial" w:hAnsi="Arial"/>
                                <w:sz w:val="21"/>
                                <w:szCs w:val="21"/>
                              </w:rPr>
                              <w:t>(6)</w:t>
                            </w:r>
                            <w:r>
                              <w:rPr>
                                <w:rFonts w:cs="Arial" w:ascii="Arial" w:hAnsi="Arial"/>
                                <w:sz w:val="21"/>
                                <w:szCs w:val="21"/>
                              </w:rPr>
                              <w:tab/>
                            </w:r>
                            <w:r>
                              <w:rPr>
                                <w:rFonts w:cs="Arial" w:ascii="Arial" w:hAnsi="Arial"/>
                                <w:sz w:val="21"/>
                                <w:szCs w:val="21"/>
                              </w:rPr>
                              <w:t>Procedimento de trabalho</w:t>
                            </w:r>
                          </w:p>
                          <w:p>
                            <w:pPr>
                              <w:pStyle w:val="Normal"/>
                              <w:snapToGrid w:val="false"/>
                              <w:spacing w:lineRule="auto" w:line="288"/>
                              <w:ind w:start="428" w:hanging="426"/>
                              <w:rPr>
                                <w:rFonts w:ascii="Arial" w:hAnsi="Arial" w:cs="Arial"/>
                                <w:sz w:val="21"/>
                                <w:szCs w:val="21"/>
                              </w:rPr>
                            </w:pPr>
                            <w:r>
                              <w:rPr>
                                <w:rFonts w:cs="Arial" w:ascii="Arial" w:hAnsi="Arial"/>
                                <w:sz w:val="21"/>
                                <w:szCs w:val="21"/>
                              </w:rPr>
                              <w:tab/>
                            </w:r>
                            <w:r>
                              <w:rPr>
                                <w:rFonts w:cs="Arial" w:ascii="Arial" w:hAnsi="Arial"/>
                                <w:sz w:val="21"/>
                                <w:szCs w:val="21"/>
                              </w:rPr>
                              <w:t>(Para ser mostrado o mais explicitamente possível usando fotos, desenhos, etc.)</w:t>
                            </w:r>
                          </w:p>
                          <w:p>
                            <w:pPr>
                              <w:pStyle w:val="Normal"/>
                              <w:snapToGrid w:val="false"/>
                              <w:spacing w:lineRule="auto" w:line="288"/>
                              <w:ind w:start="428" w:hanging="426"/>
                              <w:rPr>
                                <w:rFonts w:ascii="Arial" w:hAnsi="Arial" w:cs="Arial"/>
                                <w:sz w:val="21"/>
                                <w:szCs w:val="21"/>
                              </w:rPr>
                            </w:pPr>
                            <w:r>
                              <w:rPr>
                                <w:rFonts w:cs="Arial" w:ascii="Arial" w:hAnsi="Arial"/>
                                <w:sz w:val="21"/>
                                <w:szCs w:val="21"/>
                              </w:rPr>
                              <w:t>(7)</w:t>
                            </w:r>
                            <w:r>
                              <w:rPr>
                                <w:rFonts w:cs="Arial" w:ascii="Arial" w:hAnsi="Arial"/>
                                <w:sz w:val="21"/>
                                <w:szCs w:val="21"/>
                              </w:rPr>
                              <w:tab/>
                            </w:r>
                            <w:r>
                              <w:rPr>
                                <w:rFonts w:cs="Arial" w:ascii="Arial" w:hAnsi="Arial"/>
                                <w:sz w:val="21"/>
                                <w:szCs w:val="21"/>
                              </w:rPr>
                              <w:t xml:space="preserve">Gabaritos e ferramentas usadas</w:t>
                            </w:r>
                          </w:p>
                          <w:p>
                            <w:pPr>
                              <w:pStyle w:val="Normal"/>
                              <w:snapToGrid w:val="false"/>
                              <w:spacing w:lineRule="auto" w:line="288"/>
                              <w:ind w:start="428" w:hanging="426"/>
                              <w:rPr>
                                <w:rFonts w:ascii="Arial" w:hAnsi="Arial" w:cs="Arial"/>
                                <w:sz w:val="21"/>
                                <w:szCs w:val="21"/>
                              </w:rPr>
                            </w:pPr>
                            <w:r>
                              <w:rPr>
                                <w:rFonts w:cs="Arial" w:ascii="Arial" w:hAnsi="Arial"/>
                                <w:sz w:val="21"/>
                                <w:szCs w:val="21"/>
                              </w:rPr>
                              <w:t>(8)</w:t>
                            </w:r>
                            <w:r>
                              <w:rPr>
                                <w:rFonts w:cs="Arial" w:ascii="Arial" w:hAnsi="Arial"/>
                                <w:sz w:val="21"/>
                                <w:szCs w:val="21"/>
                              </w:rPr>
                              <w:tab/>
                            </w:r>
                            <w:r>
                              <w:rPr>
                                <w:rFonts w:cs="Arial" w:ascii="Arial" w:hAnsi="Arial"/>
                                <w:sz w:val="21"/>
                                <w:szCs w:val="21"/>
                              </w:rPr>
                              <w:t>Pontos-chave para as operações (pontos importantes e precauções para as operações)</w:t>
                            </w:r>
                          </w:p>
                          <w:p>
                            <w:pPr>
                              <w:pStyle w:val="Normal"/>
                              <w:snapToGrid w:val="false"/>
                              <w:spacing w:lineRule="auto" w:line="288"/>
                              <w:ind w:start="428" w:hanging="426"/>
                              <w:rPr>
                                <w:rFonts w:ascii="Arial" w:hAnsi="Arial" w:cs="Arial"/>
                                <w:sz w:val="21"/>
                                <w:szCs w:val="21"/>
                              </w:rPr>
                            </w:pPr>
                            <w:r>
                              <w:rPr>
                                <w:rFonts w:cs="Arial" w:ascii="Arial" w:hAnsi="Arial"/>
                                <w:sz w:val="21"/>
                                <w:szCs w:val="21"/>
                              </w:rPr>
                              <w:t>(9)</w:t>
                            </w:r>
                            <w:r>
                              <w:rPr>
                                <w:rFonts w:cs="Arial" w:ascii="Arial" w:hAnsi="Arial"/>
                                <w:sz w:val="21"/>
                                <w:szCs w:val="21"/>
                              </w:rPr>
                              <w:tab/>
                            </w:r>
                            <w:r>
                              <w:rPr>
                                <w:rFonts w:cs="Arial" w:ascii="Arial" w:hAnsi="Arial"/>
                                <w:sz w:val="21"/>
                                <w:szCs w:val="21"/>
                              </w:rPr>
                              <w:t>Pontos-chave para a segurança (precauções relativas à saúde e segurança industrial)</w:t>
                            </w:r>
                          </w:p>
                          <w:p>
                            <w:pPr>
                              <w:pStyle w:val="Normal"/>
                              <w:snapToGrid w:val="false"/>
                              <w:spacing w:lineRule="auto" w:line="288"/>
                              <w:ind w:start="428" w:hanging="426"/>
                              <w:rPr>
                                <w:rFonts w:ascii="Arial" w:hAnsi="Arial" w:cs="Arial"/>
                                <w:sz w:val="21"/>
                                <w:szCs w:val="21"/>
                              </w:rPr>
                            </w:pPr>
                            <w:r>
                              <w:rPr>
                                <w:rFonts w:cs="Arial" w:ascii="Arial" w:hAnsi="Arial"/>
                                <w:sz w:val="21"/>
                                <w:szCs w:val="21"/>
                              </w:rPr>
                              <w:t>(10)</w:t>
                            </w:r>
                            <w:r>
                              <w:rPr>
                                <w:rFonts w:cs="Arial" w:ascii="Arial" w:hAnsi="Arial"/>
                                <w:sz w:val="21"/>
                                <w:szCs w:val="21"/>
                              </w:rPr>
                              <w:tab/>
                            </w:r>
                            <w:r>
                              <w:rPr>
                                <w:rFonts w:cs="Arial" w:ascii="Arial" w:hAnsi="Arial"/>
                                <w:sz w:val="21"/>
                                <w:szCs w:val="21"/>
                              </w:rPr>
                              <w:t xml:space="preserve">Itens de verificação de qualidade (detalhes da verificação de qualidade a ser realizada pelos operadores, incluindo itens de verificação de qualidade, regras de controle/padrões técnicos, frequência de medições, instrumentos de medição, formulários de registro)</w:t>
                            </w:r>
                          </w:p>
                          <w:p>
                            <w:pPr>
                              <w:pStyle w:val="Normal"/>
                              <w:snapToGrid w:val="false"/>
                              <w:spacing w:lineRule="auto" w:line="288"/>
                              <w:ind w:start="428" w:hanging="426"/>
                              <w:rPr/>
                            </w:pPr>
                            <w:r>
                              <w:rPr>
                                <w:rFonts w:cs="Arial" w:ascii="Arial" w:hAnsi="Arial"/>
                                <w:sz w:val="21"/>
                                <w:szCs w:val="21"/>
                              </w:rPr>
                              <w:t>(11)</w:t>
                            </w:r>
                            <w:r>
                              <w:rPr>
                                <w:rFonts w:cs="Arial" w:ascii="Arial" w:hAnsi="Arial"/>
                                <w:sz w:val="21"/>
                                <w:szCs w:val="21"/>
                              </w:rPr>
                              <w:tab/>
                            </w:r>
                            <w:r>
                              <w:rPr>
                                <w:rFonts w:cs="Arial" w:ascii="Arial" w:hAnsi="Arial"/>
                                <w:sz w:val="21"/>
                                <w:szCs w:val="21"/>
                              </w:rPr>
                              <w:t>Casos de falha anteriores</w:t>
                            </w:r>
                          </w:p>
                          <w:p>
                            <w:pPr>
                              <w:pStyle w:val="Normal"/>
                              <w:snapToGrid w:val="false"/>
                              <w:spacing w:lineRule="auto" w:line="288"/>
                              <w:ind w:start="428" w:hanging="426"/>
                              <w:rPr>
                                <w:rFonts w:ascii="Arial" w:hAnsi="Arial" w:cs="Arial"/>
                                <w:sz w:val="21"/>
                                <w:szCs w:val="21"/>
                              </w:rPr>
                            </w:pPr>
                            <w:r>
                              <w:rPr>
                                <w:rFonts w:cs="Arial" w:ascii="Arial" w:hAnsi="Arial"/>
                                <w:sz w:val="21"/>
                                <w:szCs w:val="21"/>
                              </w:rPr>
                              <w:tab/>
                            </w:r>
                            <w:r>
                              <w:rPr>
                                <w:rFonts w:cs="Arial" w:ascii="Arial" w:hAnsi="Arial"/>
                                <w:sz w:val="21"/>
                                <w:szCs w:val="21"/>
                              </w:rPr>
                              <w:t>Descrever casos de falha do passado</w:t>
                            </w:r>
                          </w:p>
                          <w:p>
                            <w:pPr>
                              <w:pStyle w:val="Normal"/>
                              <w:snapToGrid w:val="false"/>
                              <w:spacing w:lineRule="auto" w:line="288"/>
                              <w:ind w:start="428" w:hanging="426"/>
                              <w:rPr>
                                <w:rFonts w:ascii="Arial" w:hAnsi="Arial" w:cs="Arial"/>
                                <w:sz w:val="21"/>
                                <w:szCs w:val="21"/>
                              </w:rPr>
                            </w:pPr>
                            <w:r>
                              <w:rPr>
                                <w:rFonts w:cs="Arial" w:ascii="Arial" w:hAnsi="Arial"/>
                                <w:sz w:val="21"/>
                                <w:szCs w:val="21"/>
                              </w:rPr>
                              <w:t>(12)</w:t>
                            </w:r>
                            <w:r>
                              <w:rPr>
                                <w:rFonts w:cs="Arial" w:ascii="Arial" w:hAnsi="Arial"/>
                                <w:sz w:val="21"/>
                                <w:szCs w:val="21"/>
                              </w:rPr>
                              <w:tab/>
                            </w:r>
                            <w:r>
                              <w:rPr>
                                <w:rFonts w:cs="Arial" w:ascii="Arial" w:hAnsi="Arial"/>
                                <w:sz w:val="21"/>
                                <w:szCs w:val="21"/>
                              </w:rPr>
                              <w:t>Informações de contato em caso de anormalidade (declarar claramente: "Em caso de anormalidade, entre em contato com o líder de linha imediatamente", etc.)</w:t>
                            </w:r>
                          </w:p>
                          <w:p>
                            <w:pPr>
                              <w:pStyle w:val="Normal"/>
                              <w:snapToGrid w:val="false"/>
                              <w:spacing w:lineRule="auto" w:line="288"/>
                              <w:ind w:start="428" w:hanging="426"/>
                              <w:rPr>
                                <w:rFonts w:ascii="Arial" w:hAnsi="Arial" w:cs="Arial"/>
                                <w:sz w:val="21"/>
                                <w:szCs w:val="21"/>
                              </w:rPr>
                            </w:pPr>
                            <w:r>
                              <w:rPr>
                                <w:rFonts w:cs="Arial" w:ascii="Arial" w:hAnsi="Arial"/>
                                <w:sz w:val="21"/>
                                <w:szCs w:val="21"/>
                              </w:rPr>
                              <w:t>(13)</w:t>
                            </w:r>
                            <w:r>
                              <w:rPr>
                                <w:rFonts w:cs="Arial" w:ascii="Arial" w:hAnsi="Arial"/>
                                <w:sz w:val="21"/>
                                <w:szCs w:val="21"/>
                              </w:rPr>
                              <w:tab/>
                            </w:r>
                            <w:r>
                              <w:rPr>
                                <w:rFonts w:cs="Arial" w:ascii="Arial" w:hAnsi="Arial"/>
                                <w:sz w:val="21"/>
                                <w:szCs w:val="21"/>
                              </w:rPr>
                              <w:t>Nomes da divisão/empresa</w:t>
                            </w:r>
                          </w:p>
                          <w:p>
                            <w:pPr>
                              <w:pStyle w:val="Normal"/>
                              <w:snapToGrid w:val="false"/>
                              <w:spacing w:lineRule="auto" w:line="288"/>
                              <w:ind w:start="428" w:hanging="426"/>
                              <w:rPr>
                                <w:rFonts w:ascii="Arial" w:hAnsi="Arial" w:cs="Arial"/>
                                <w:sz w:val="21"/>
                                <w:szCs w:val="21"/>
                              </w:rPr>
                            </w:pPr>
                            <w:r>
                              <w:rPr>
                                <w:rFonts w:cs="Arial" w:ascii="Arial" w:hAnsi="Arial"/>
                                <w:sz w:val="21"/>
                                <w:szCs w:val="21"/>
                              </w:rPr>
                              <w:t>(14)</w:t>
                            </w:r>
                            <w:r>
                              <w:rPr>
                                <w:rFonts w:cs="Arial" w:ascii="Arial" w:hAnsi="Arial"/>
                                <w:sz w:val="21"/>
                                <w:szCs w:val="21"/>
                              </w:rPr>
                              <w:tab/>
                            </w:r>
                            <w:r>
                              <w:rPr>
                                <w:rFonts w:cs="Arial" w:ascii="Arial" w:hAnsi="Arial"/>
                                <w:sz w:val="21"/>
                                <w:szCs w:val="21"/>
                              </w:rPr>
                              <w:t>Folha de operação nº.</w:t>
                            </w:r>
                          </w:p>
                          <w:p>
                            <w:pPr>
                              <w:pStyle w:val="Normal"/>
                              <w:snapToGrid w:val="false"/>
                              <w:spacing w:lineRule="auto" w:line="288"/>
                              <w:ind w:start="428" w:hanging="426"/>
                              <w:rPr>
                                <w:rFonts w:ascii="Arial" w:hAnsi="Arial" w:cs="Arial"/>
                                <w:sz w:val="21"/>
                                <w:szCs w:val="21"/>
                              </w:rPr>
                            </w:pPr>
                            <w:r>
                              <w:rPr>
                                <w:rFonts w:cs="Arial" w:ascii="Arial" w:hAnsi="Arial"/>
                                <w:sz w:val="21"/>
                                <w:szCs w:val="21"/>
                              </w:rPr>
                              <w:t>(15)</w:t>
                            </w:r>
                            <w:r>
                              <w:rPr>
                                <w:rFonts w:cs="Arial" w:ascii="Arial" w:hAnsi="Arial"/>
                                <w:sz w:val="21"/>
                                <w:szCs w:val="21"/>
                              </w:rPr>
                              <w:tab/>
                            </w:r>
                            <w:r>
                              <w:rPr>
                                <w:rFonts w:cs="Arial" w:ascii="Arial" w:hAnsi="Arial"/>
                                <w:sz w:val="21"/>
                                <w:szCs w:val="21"/>
                              </w:rPr>
                              <w:t xml:space="preserve">Processo de segurança (PS): Insira um código para processo antiestático, processo especial, etc.</w:t>
                            </w:r>
                          </w:p>
                          <w:p>
                            <w:pPr>
                              <w:pStyle w:val="Normal"/>
                              <w:snapToGrid w:val="false"/>
                              <w:spacing w:lineRule="auto" w:line="288"/>
                              <w:ind w:start="428" w:hanging="426"/>
                              <w:rPr>
                                <w:rFonts w:ascii="Arial" w:hAnsi="Arial" w:cs="Arial"/>
                                <w:sz w:val="21"/>
                                <w:szCs w:val="21"/>
                              </w:rPr>
                            </w:pPr>
                            <w:r>
                              <w:rPr>
                                <w:rFonts w:cs="Arial" w:ascii="Arial" w:hAnsi="Arial"/>
                                <w:sz w:val="21"/>
                                <w:szCs w:val="21"/>
                              </w:rPr>
                              <w:t>(16)</w:t>
                            </w:r>
                            <w:r>
                              <w:rPr>
                                <w:rFonts w:cs="Arial" w:ascii="Arial" w:hAnsi="Arial"/>
                                <w:sz w:val="21"/>
                                <w:szCs w:val="21"/>
                              </w:rPr>
                              <w:tab/>
                            </w:r>
                            <w:r>
                              <w:rPr>
                                <w:rFonts w:cs="Arial" w:ascii="Arial" w:hAnsi="Arial"/>
                                <w:sz w:val="21"/>
                                <w:szCs w:val="21"/>
                              </w:rPr>
                              <w:t>Horas-homem (Cada Divisão de Negócios / site pode decidir se deve ou não incluir isso)</w:t>
                            </w:r>
                          </w:p>
                          <w:p>
                            <w:pPr>
                              <w:pStyle w:val="Normal"/>
                              <w:snapToGrid w:val="false"/>
                              <w:spacing w:lineRule="auto" w:line="288"/>
                              <w:jc w:val="start"/>
                              <w:rPr>
                                <w:rFonts w:ascii="Arial" w:hAnsi="Arial" w:cs="Arial"/>
                                <w:sz w:val="21"/>
                                <w:szCs w:val="21"/>
                                <w:lang w:val="en-US" w:eastAsia="en-US"/>
                              </w:rPr>
                            </w:pPr>
                            <w:r>
                              <w:rPr>
                                <w:rFonts w:cs="Arial" w:ascii="Arial" w:hAnsi="Arial"/>
                                <w:sz w:val="21"/>
                                <w:szCs w:val="21"/>
                                <w:lang w:val="en-US" w:eastAsia="en-US"/>
                              </w:rPr>
                            </w:r>
                          </w:p>
                          <w:p>
                            <w:pPr>
                              <w:pStyle w:val="Normal"/>
                              <w:snapToGrid w:val="false"/>
                              <w:spacing w:lineRule="auto" w:line="288"/>
                              <w:ind w:firstLine="210"/>
                              <w:rPr/>
                            </w:pPr>
                            <w:r>
                              <w:rPr>
                                <w:rFonts w:cs="Arial" w:ascii="Arial" w:hAnsi="Arial"/>
                                <w:color w:val="FF0000"/>
                                <w:sz w:val="21"/>
                                <w:szCs w:val="21"/>
                              </w:rPr>
                              <w:t>Uma folha de operação deve ser preparada para:</w:t>
                            </w:r>
                          </w:p>
                          <w:p>
                            <w:pPr>
                              <w:pStyle w:val="Normal"/>
                              <w:snapToGrid w:val="false"/>
                              <w:spacing w:lineRule="auto" w:line="288"/>
                              <w:ind w:start="428" w:hanging="426"/>
                              <w:rPr/>
                            </w:pPr>
                            <w:r>
                              <w:rPr>
                                <w:rFonts w:cs="Arial" w:ascii="Arial" w:hAnsi="Arial"/>
                                <w:color w:val="FF0000"/>
                                <w:sz w:val="21"/>
                                <w:szCs w:val="21"/>
                              </w:rPr>
                              <w:t>(1)</w:t>
                            </w:r>
                            <w:r>
                              <w:rPr>
                                <w:rFonts w:cs="Arial" w:ascii="Arial" w:hAnsi="Arial"/>
                                <w:color w:val="FF0000"/>
                                <w:sz w:val="21"/>
                                <w:szCs w:val="21"/>
                              </w:rPr>
                              <w:tab/>
                            </w:r>
                            <w:r>
                              <w:rPr>
                                <w:rFonts w:cs="Arial" w:ascii="Arial" w:hAnsi="Arial"/>
                                <w:color w:val="FF0000"/>
                                <w:sz w:val="21"/>
                                <w:szCs w:val="21"/>
                              </w:rPr>
                              <w:t>Processos especificados em um gráfico de controle de processo e novos processos</w:t>
                            </w:r>
                          </w:p>
                          <w:p>
                            <w:pPr>
                              <w:pStyle w:val="Normal"/>
                              <w:snapToGrid w:val="false"/>
                              <w:spacing w:lineRule="auto" w:line="288"/>
                              <w:ind w:start="428" w:hanging="426"/>
                              <w:rPr/>
                            </w:pPr>
                            <w:r>
                              <w:rPr>
                                <w:rFonts w:cs="Arial" w:ascii="Arial" w:hAnsi="Arial"/>
                                <w:color w:val="FF0000"/>
                                <w:sz w:val="21"/>
                                <w:szCs w:val="21"/>
                              </w:rPr>
                              <w:t>(2)</w:t>
                            </w:r>
                            <w:r>
                              <w:rPr>
                                <w:rFonts w:cs="Arial" w:ascii="Arial" w:hAnsi="Arial"/>
                                <w:color w:val="FF0000"/>
                                <w:sz w:val="21"/>
                                <w:szCs w:val="21"/>
                              </w:rPr>
                              <w:tab/>
                            </w:r>
                            <w:r>
                              <w:rPr>
                                <w:rFonts w:cs="Arial" w:ascii="Arial" w:hAnsi="Arial"/>
                                <w:color w:val="FF0000"/>
                                <w:sz w:val="21"/>
                                <w:szCs w:val="21"/>
                              </w:rPr>
                              <w:t>Processos de reparo, processos de ajuste, etc.</w:t>
                            </w:r>
                          </w:p>
                          <w:p>
                            <w:pPr>
                              <w:pStyle w:val="Normal"/>
                              <w:snapToGrid w:val="false"/>
                              <w:spacing w:lineRule="auto" w:line="288"/>
                              <w:ind w:start="428" w:hanging="426"/>
                              <w:rPr/>
                            </w:pPr>
                            <w:r>
                              <w:rPr>
                                <w:rFonts w:cs="Arial" w:ascii="Arial" w:hAnsi="Arial"/>
                                <w:color w:val="FF0000"/>
                                <w:sz w:val="21"/>
                                <w:szCs w:val="21"/>
                              </w:rPr>
                              <w:tab/>
                            </w:r>
                            <w:r>
                              <w:rPr>
                                <w:rFonts w:cs="Arial" w:ascii="Arial" w:hAnsi="Arial"/>
                                <w:color w:val="FF0000"/>
                                <w:sz w:val="21"/>
                                <w:szCs w:val="21"/>
                              </w:rPr>
                              <w:t xml:space="preserve">Os artigos que foram reparados ou retrabalhados devem ser realimentados para um processo no qual a qualidade de tal reparo/retrabalho possa ser assegurada, e uma folha de operação, gráfico de controle de processo, etc. deve indicar para qual processo (local, etc.) eles será realimentado. Caso seja constatado que não estão conformes, o procedimento para sua identificação será determinado de acordo com as “Normas de Controle de Artigos Não Conformes” (APQ-BQ-009).</w:t>
                            </w:r>
                          </w:p>
                          <w:p>
                            <w:pPr>
                              <w:pStyle w:val="Normal"/>
                              <w:snapToGrid w:val="false"/>
                              <w:spacing w:lineRule="auto" w:line="288"/>
                              <w:ind w:start="428" w:hanging="426"/>
                              <w:rPr>
                                <w:rFonts w:ascii="Arial" w:hAnsi="Arial" w:cs="Arial"/>
                                <w:color w:val="FF0000"/>
                                <w:sz w:val="21"/>
                                <w:szCs w:val="21"/>
                              </w:rPr>
                            </w:pPr>
                            <w:r>
                              <w:rPr>
                                <w:rFonts w:cs="Arial" w:ascii="Arial" w:hAnsi="Arial"/>
                                <w:color w:val="FF0000"/>
                                <w:sz w:val="21"/>
                                <w:szCs w:val="21"/>
                              </w:rPr>
                              <w:t>(3)</w:t>
                            </w:r>
                            <w:r>
                              <w:rPr>
                                <w:rFonts w:cs="Arial" w:ascii="Arial" w:hAnsi="Arial"/>
                                <w:color w:val="FF0000"/>
                                <w:sz w:val="21"/>
                                <w:szCs w:val="21"/>
                              </w:rPr>
                              <w:tab/>
                            </w:r>
                            <w:r>
                              <w:rPr>
                                <w:rFonts w:cs="Arial" w:ascii="Arial" w:hAnsi="Arial"/>
                                <w:color w:val="FF0000"/>
                                <w:sz w:val="21"/>
                                <w:szCs w:val="21"/>
                              </w:rPr>
                              <w:t xml:space="preserve">Não obstante o acima exposto, o processo de desenvolvimento de uma folha de operação para processos de inspeção pode ser omitido, desde que os procedimentos de inspeção sejam definidos em especificações de inspeção, normas técnicas de métodos de ensaio ou outros documentos.</w:t>
                            </w:r>
                          </w:p>
                          <w:p>
                            <w:pPr>
                              <w:pStyle w:val="Normal"/>
                              <w:snapToGrid w:val="false"/>
                              <w:spacing w:lineRule="auto" w:line="288"/>
                              <w:jc w:val="start"/>
                              <w:rPr>
                                <w:rFonts w:ascii="Arial" w:hAnsi="Arial" w:cs="Arial"/>
                                <w:color w:val="FF0000"/>
                                <w:sz w:val="21"/>
                                <w:szCs w:val="21"/>
                              </w:rPr>
                            </w:pPr>
                            <w:r>
                              <w:rPr>
                                <w:rFonts w:cs="Arial" w:ascii="Arial" w:hAnsi="Arial"/>
                                <w:color w:val="FF0000"/>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Uma folha de operação deve ser desenvolvida sem demora quando for constatado que algum processo existente não possui uma, ou quando novos processos foram adicionados.</w:t>
                            </w:r>
                          </w:p>
                          <w:p>
                            <w:pPr>
                              <w:pStyle w:val="Normal"/>
                              <w:snapToGrid w:val="false"/>
                              <w:spacing w:lineRule="auto" w:line="288"/>
                              <w:ind w:firstLine="210"/>
                              <w:rPr>
                                <w:rFonts w:ascii="Arial" w:hAnsi="Arial" w:cs="Arial"/>
                                <w:ins w:id="11" w:author="HA社" w:date="2012-12-27T17:07:00Z"/>
                                <w:sz w:val="21"/>
                                <w:szCs w:val="21"/>
                              </w:rPr>
                            </w:pPr>
                            <w:r>
                              <w:rPr>
                                <w:rFonts w:cs="Arial" w:ascii="Arial" w:hAnsi="Arial"/>
                                <w:sz w:val="21"/>
                                <w:szCs w:val="21"/>
                              </w:rPr>
                              <w:t xml:space="preserve">No caso de novos produtos, uma folha de operação deve ser desenvolvida antes do estudo do protótipo de produção em massa. Quando for difícil desenvolver tal folha antes desse estudo, ela deve ser especificada até quando será desenvolvida.</w:t>
                            </w:r>
                          </w:p>
                          <w:p>
                            <w:pPr>
                              <w:pStyle w:val="Normal"/>
                              <w:snapToGrid w:val="false"/>
                              <w:spacing w:lineRule="auto" w:line="288"/>
                              <w:jc w:val="start"/>
                              <w:rPr>
                                <w:rFonts w:ascii="Arial" w:hAnsi="Arial" w:cs="Arial"/>
                                <w:ins w:id="13" w:author="HA社" w:date="2012-12-27T17:07:00Z"/>
                                <w:sz w:val="21"/>
                                <w:szCs w:val="21"/>
                              </w:rPr>
                            </w:pPr>
                            <w:ins w:id="12" w:author="HA社" w:date="2012-12-27T17:07:00Z">
                              <w:r>
                                <w:rPr>
                                  <w:rFonts w:cs="Arial" w:ascii="Arial" w:hAnsi="Arial"/>
                                  <w:sz w:val="21"/>
                                  <w:szCs w:val="21"/>
                                </w:rPr>
                              </w:r>
                            </w:ins>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Uma folha de operação deve ser desenvolvida por</w:t>
                            </w:r>
                            <w:r>
                              <w:rPr>
                                <w:rFonts w:cs="Arial" w:ascii="Arial" w:hAnsi="Arial"/>
                                <w:color w:val="0000FF"/>
                                <w:sz w:val="21"/>
                                <w:szCs w:val="21"/>
                              </w:rPr>
                              <w:t>o departamento de produção</w:t>
                            </w:r>
                            <w:r>
                              <w:rPr>
                                <w:rFonts w:cs="Arial" w:ascii="Arial" w:hAnsi="Arial"/>
                                <w:sz w:val="21"/>
                                <w:szCs w:val="21"/>
                              </w:rPr>
                              <w:t>.</w:t>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Caso a folha seja desenvolvida por um</w:t>
                            </w:r>
                            <w:r>
                              <w:rPr>
                                <w:rFonts w:cs="Arial" w:ascii="Arial" w:hAnsi="Arial"/>
                                <w:color w:val="0000FF"/>
                                <w:sz w:val="21"/>
                                <w:szCs w:val="21"/>
                              </w:rPr>
                              <w:t>departamento</w:t>
                            </w:r>
                            <w:r>
                              <w:rPr>
                                <w:rFonts w:cs="Arial" w:ascii="Arial" w:hAnsi="Arial"/>
                                <w:sz w:val="21"/>
                                <w:szCs w:val="21"/>
                              </w:rPr>
                              <w:t xml:space="preserve">outro que não seja</w:t>
                            </w:r>
                            <w:r>
                              <w:rPr>
                                <w:rFonts w:cs="Arial" w:ascii="Arial" w:hAnsi="Arial"/>
                                <w:color w:val="0000FF"/>
                                <w:sz w:val="21"/>
                                <w:szCs w:val="21"/>
                              </w:rPr>
                              <w:t>o departamento de produção</w:t>
                            </w:r>
                            <w:r>
                              <w:rPr>
                                <w:rFonts w:cs="Arial" w:ascii="Arial" w:hAnsi="Arial"/>
                                <w:sz w:val="21"/>
                                <w:szCs w:val="21"/>
                              </w:rPr>
                              <w:t xml:space="preserve">, o Gerente de Produção dos processos de produção relevantes deve verificar o mesmo após sua conclusão.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 xml:space="preserve">O Gerente de Produção deve aprovar a folha de operação.</w:t>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Caso a folha seja desenvolvida por um</w:t>
                            </w:r>
                            <w:r>
                              <w:rPr>
                                <w:rFonts w:cs="Arial" w:ascii="Arial" w:hAnsi="Arial"/>
                                <w:color w:val="0000FF"/>
                                <w:sz w:val="21"/>
                                <w:szCs w:val="21"/>
                              </w:rPr>
                              <w:t>departamento</w:t>
                            </w:r>
                            <w:r>
                              <w:rPr>
                                <w:rFonts w:cs="Arial" w:ascii="Arial" w:hAnsi="Arial"/>
                                <w:sz w:val="21"/>
                                <w:szCs w:val="21"/>
                              </w:rPr>
                              <w:t xml:space="preserve">outro que não seja</w:t>
                            </w:r>
                            <w:r>
                              <w:rPr>
                                <w:rFonts w:cs="Arial" w:ascii="Arial" w:hAnsi="Arial"/>
                                <w:color w:val="0000FF"/>
                                <w:sz w:val="21"/>
                                <w:szCs w:val="21"/>
                              </w:rPr>
                              <w:t>o departamento de produção</w:t>
                            </w:r>
                            <w:r>
                              <w:rPr>
                                <w:rFonts w:cs="Arial" w:ascii="Arial" w:hAnsi="Arial"/>
                                <w:sz w:val="21"/>
                                <w:szCs w:val="21"/>
                              </w:rPr>
                              <w:t>, o mesmo deve ser verificado e um selo será afixado pelo Gerente de Produção dos processos de produção relevantes antes da aprovação</w:t>
                            </w:r>
                          </w:p>
                          <w:p>
                            <w:pPr>
                              <w:pStyle w:val="Normal"/>
                              <w:snapToGrid w:val="false"/>
                              <w:spacing w:lineRule="auto" w:line="288"/>
                              <w:jc w:val="start"/>
                              <w:rPr>
                                <w:rFonts w:ascii="Arial" w:hAnsi="Arial" w:cs="Arial"/>
                                <w:ins w:id="15" w:author="HA社" w:date="2012-12-28T09:35:00Z"/>
                                <w:sz w:val="21"/>
                                <w:szCs w:val="21"/>
                              </w:rPr>
                            </w:pPr>
                            <w:ins w:id="14" w:author="HA社" w:date="2012-12-28T09:35:00Z">
                              <w:r>
                                <w:rPr>
                                  <w:rFonts w:cs="Arial" w:ascii="Arial" w:hAnsi="Arial"/>
                                  <w:sz w:val="21"/>
                                  <w:szCs w:val="21"/>
                                </w:rPr>
                              </w:r>
                            </w:ins>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Mediante qualquer alteração, adição ou exclusão de processos, o</w:t>
                            </w:r>
                            <w:r>
                              <w:rPr>
                                <w:rFonts w:cs="Arial" w:ascii="Arial" w:hAnsi="Arial"/>
                                <w:color w:val="0000FF"/>
                                <w:sz w:val="21"/>
                                <w:szCs w:val="21"/>
                              </w:rPr>
                              <w:t>departamento</w:t>
                            </w:r>
                            <w:r>
                              <w:rPr>
                                <w:rFonts w:cs="Arial" w:ascii="Arial" w:hAnsi="Arial"/>
                                <w:sz w:val="21"/>
                                <w:szCs w:val="21"/>
                              </w:rPr>
                              <w:t xml:space="preserve">determinará a revisão da folha de operação e o departamento</w:t>
                            </w:r>
                            <w:r>
                              <w:rPr>
                                <w:rFonts w:cs="Arial" w:ascii="Arial" w:hAnsi="Arial"/>
                                <w:color w:val="0000FF"/>
                                <w:sz w:val="21"/>
                                <w:szCs w:val="21"/>
                              </w:rPr>
                              <w:t>/ seção</w:t>
                            </w:r>
                            <w:r>
                              <w:rPr>
                                <w:rFonts w:cs="Arial" w:ascii="Arial" w:hAnsi="Arial"/>
                                <w:sz w:val="21"/>
                                <w:szCs w:val="21"/>
                              </w:rPr>
                              <w:t xml:space="preserve">que desenvolveu essa folha deve revisá-la imediatamente. (Indique claramente o histórico de revisão.)</w:t>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 xml:space="preserve">Se as regras relevantes exigirem que uma folha de operação seja aprovada pelo</w:t>
                            </w:r>
                            <w:r>
                              <w:rPr>
                                <w:rFonts w:cs="Arial" w:ascii="Arial" w:hAnsi="Arial"/>
                                <w:color w:val="0000FF"/>
                                <w:sz w:val="21"/>
                                <w:szCs w:val="21"/>
                              </w:rPr>
                              <w:t>departamento</w:t>
                            </w:r>
                            <w:r>
                              <w:rPr>
                                <w:rFonts w:cs="Arial" w:ascii="Arial" w:hAnsi="Arial"/>
                                <w:sz w:val="21"/>
                                <w:szCs w:val="21"/>
                              </w:rPr>
                              <w:t>, os registros dessa aprovação devem ser mantidos de acordo com essas regras.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Regularmente (pelo menos uma vez por ano),</w:t>
                            </w:r>
                            <w:r>
                              <w:rPr>
                                <w:rFonts w:cs="Arial" w:ascii="Arial" w:hAnsi="Arial"/>
                                <w:color w:val="0000FF"/>
                                <w:sz w:val="21"/>
                                <w:szCs w:val="21"/>
                              </w:rPr>
                              <w:t>o departamento de produção</w:t>
                            </w:r>
                            <w:r>
                              <w:rPr>
                                <w:rFonts w:cs="Arial" w:ascii="Arial" w:hAnsi="Arial"/>
                                <w:color w:val="92D050"/>
                                <w:sz w:val="21"/>
                                <w:szCs w:val="21"/>
                              </w:rPr>
                              <w:t xml:space="preserve"> </w:t>
                            </w:r>
                            <w:r>
                              <w:rPr>
                                <w:rFonts w:cs="Arial" w:ascii="Arial" w:hAnsi="Arial"/>
                                <w:sz w:val="21"/>
                                <w:szCs w:val="21"/>
                              </w:rPr>
                              <w:t xml:space="preserve">deve verificar a consistência entre A) desenhos, especificações de produção, etc., e B) gráficos de controle de processo, folhas de operação e operações reais.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ins w:id="17" w:author="HA社" w:date="2012-12-28T09:35:00Z"/>
                                <w:sz w:val="21"/>
                                <w:szCs w:val="21"/>
                              </w:rPr>
                            </w:pPr>
                            <w:ins w:id="16" w:author="HA社" w:date="2012-12-28T09:35:00Z">
                              <w:r>
                                <w:rPr>
                                  <w:rFonts w:cs="Arial" w:ascii="Arial" w:hAnsi="Arial"/>
                                  <w:sz w:val="21"/>
                                  <w:szCs w:val="21"/>
                                </w:rPr>
                              </w:r>
                            </w:ins>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UMA</w:t>
                            </w:r>
                            <w:r>
                              <w:rPr>
                                <w:rFonts w:cs="Arial" w:ascii="Arial" w:hAnsi="Arial"/>
                                <w:color w:val="0000FF"/>
                                <w:sz w:val="21"/>
                                <w:szCs w:val="21"/>
                              </w:rPr>
                              <w:t>p</w:t>
                            </w:r>
                            <w:r>
                              <w:rPr>
                                <w:rFonts w:cs="Arial" w:ascii="Arial" w:hAnsi="Arial"/>
                                <w:sz w:val="21"/>
                                <w:szCs w:val="21"/>
                              </w:rPr>
                              <w:t xml:space="preserve">o departamento/seção de produção (ou o departamento/seção que desenvolveu a folha de operação) deve armazenar a folha, e um período de armazenamento deve ser claramente definido conforme necessário.</w:t>
                            </w:r>
                          </w:p>
                          <w:p>
                            <w:pPr>
                              <w:pStyle w:val="Normal"/>
                              <w:snapToGrid w:val="false"/>
                              <w:spacing w:lineRule="auto" w:line="288"/>
                              <w:jc w:val="start"/>
                              <w:rPr>
                                <w:rFonts w:ascii="Arial" w:hAnsi="Arial" w:cs="Arial"/>
                                <w:sz w:val="21"/>
                                <w:szCs w:val="21"/>
                                <w:lang w:val="en-US" w:eastAsia="en-US"/>
                              </w:rPr>
                            </w:pPr>
                            <w:r>
                              <w:rPr>
                                <w:rFonts w:cs="Arial" w:ascii="Arial" w:hAnsi="Arial"/>
                                <w:sz w:val="21"/>
                                <w:szCs w:val="21"/>
                                <w:lang w:val="en-US" w:eastAsia="en-US"/>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Outros assuntos necessários devem ser definidos nas normas/procedimentos de cada</w:t>
                            </w:r>
                            <w:r>
                              <w:rPr>
                                <w:rFonts w:cs="Arial" w:ascii="Arial" w:hAnsi="Arial"/>
                                <w:color w:val="0000FF"/>
                                <w:sz w:val="21"/>
                                <w:szCs w:val="21"/>
                              </w:rPr>
                              <w:t>divisão</w:t>
                            </w:r>
                            <w:r>
                              <w:rPr>
                                <w:rFonts w:cs="Arial" w:ascii="Arial" w:hAnsi="Arial"/>
                                <w:sz w:val="21"/>
                                <w:szCs w:val="21"/>
                              </w:rPr>
                              <w:t>.</w:t>
                            </w:r>
                          </w:p>
                        </w:tc>
                      </w:tr>
                    </w:tbl>
                  </w:txbxContent>
                </v:textbox>
                <w10:wrap type="square"/>
              </v:rect>
            </w:pict>
          </mc:Fallback>
        </mc:AlternateContent>
      </w:r>
      <w:r>
        <mc:AlternateContent>
          <mc:Choice Requires="wps">
            <w:drawing>
              <wp:anchor behindDoc="0" distT="0" distB="0" distL="114935" distR="114935" simplePos="0" locked="0" layoutInCell="1" allowOverlap="1" relativeHeight="6">
                <wp:simplePos x="0" y="0"/>
                <wp:positionH relativeFrom="column">
                  <wp:posOffset>4577080</wp:posOffset>
                </wp:positionH>
                <wp:positionV relativeFrom="paragraph">
                  <wp:posOffset>375285</wp:posOffset>
                </wp:positionV>
                <wp:extent cx="492125" cy="205105"/>
                <wp:effectExtent l="0" t="0" r="0" b="0"/>
                <wp:wrapNone/>
                <wp:docPr id="2" name="Frame1"/>
                <a:graphic xmlns:a="http://schemas.openxmlformats.org/drawingml/2006/main">
                  <a:graphicData uri="http://schemas.microsoft.com/office/word/2010/wordprocessingShape">
                    <wps:wsp>
                      <wps:cNvSpPr txBox="1"/>
                      <wps:spPr>
                        <a:xfrm>
                          <a:off x="0" y="0"/>
                          <a:ext cx="492125" cy="205105"/>
                        </a:xfrm>
                        <a:prstGeom prst="rect"/>
                        <a:solidFill>
                          <a:srgbClr val="FFFFFF">
                            <a:alpha val="0"/>
                          </a:srgbClr>
                        </a:solidFill>
                      </wps:spPr>
                      <wps:txbx>
                        <w:txbxContent>
                          <w:p>
                            <w:pPr>
                              <w:pStyle w:val="Normal"/>
                              <w:jc w:val="end"/>
                              <w:rPr>
                                <w:rFonts w:ascii="Arial" w:hAnsi="Arial" w:cs="Arial"/>
                                <w:color w:val="FF0000"/>
                                <w:sz w:val="21"/>
                                <w:szCs w:val="21"/>
                              </w:rPr>
                            </w:pPr>
                            <w:r>
                              <w:rPr>
                                <w:rFonts w:cs="Arial" w:ascii="Arial" w:hAnsi="Arial"/>
                                <w:color w:val="FF0000"/>
                                <w:sz w:val="21"/>
                                <w:szCs w:val="21"/>
                              </w:rPr>
                              <w:t>1-1</w:t>
                            </w:r>
                          </w:p>
                        </w:txbxContent>
                      </wps:txbx>
                      <wps:bodyPr anchor="t" lIns="74930" tIns="9525" rIns="74930" bIns="9525">
                        <a:noAutofit/>
                      </wps:bodyPr>
                    </wps:wsp>
                  </a:graphicData>
                </a:graphic>
              </wp:anchor>
            </w:drawing>
          </mc:Choice>
          <mc:Fallback>
            <w:pict>
              <v:rect fillcolor="#FFFFFF" style="position:absolute;rotation:0;width:38.75pt;height:16.15pt;mso-wrap-distance-left:9.05pt;mso-wrap-distance-right:9.05pt;mso-wrap-distance-top:0pt;mso-wrap-distance-bottom:0pt;margin-top:29.55pt;mso-position-vertical-relative:text;margin-left:360.4pt;mso-position-horizontal-relative:text">
                <v:fill opacity="0f"/>
                <v:textbox inset="0.0819444444444444in,0.0104166666666667in,0.0819444444444444in,0.0104166666666667in">
                  <w:txbxContent>
                    <w:p>
                      <w:pPr>
                        <w:pStyle w:val="Normal"/>
                        <w:jc w:val="end"/>
                        <w:rPr>
                          <w:rFonts w:ascii="Arial" w:hAnsi="Arial" w:cs="Arial"/>
                          <w:color w:val="FF0000"/>
                          <w:sz w:val="21"/>
                          <w:szCs w:val="21"/>
                        </w:rPr>
                      </w:pPr>
                      <w:r>
                        <w:rPr>
                          <w:rFonts w:cs="Arial" w:ascii="Arial" w:hAnsi="Arial"/>
                          <w:color w:val="FF0000"/>
                          <w:sz w:val="21"/>
                          <w:szCs w:val="21"/>
                        </w:rPr>
                        <w:t>1-1</w:t>
                      </w:r>
                    </w:p>
                  </w:txbxContent>
                </v:textbox>
                <w10:wrap type="none"/>
              </v:rect>
            </w:pict>
          </mc:Fallback>
        </mc:AlternateContent>
      </w:r>
      <w:r>
        <mc:AlternateContent>
          <mc:Choice Requires="wps">
            <w:drawing>
              <wp:anchor behindDoc="0" distT="0" distB="0" distL="114935" distR="114935" simplePos="0" locked="0" layoutInCell="1" allowOverlap="1" relativeHeight="5">
                <wp:simplePos x="0" y="0"/>
                <wp:positionH relativeFrom="column">
                  <wp:posOffset>4564380</wp:posOffset>
                </wp:positionH>
                <wp:positionV relativeFrom="paragraph">
                  <wp:posOffset>172720</wp:posOffset>
                </wp:positionV>
                <wp:extent cx="492125" cy="205105"/>
                <wp:effectExtent l="0" t="0" r="0" b="0"/>
                <wp:wrapNone/>
                <wp:docPr id="3" name="Frame2"/>
                <a:graphic xmlns:a="http://schemas.openxmlformats.org/drawingml/2006/main">
                  <a:graphicData uri="http://schemas.microsoft.com/office/word/2010/wordprocessingShape">
                    <wps:wsp>
                      <wps:cNvSpPr txBox="1"/>
                      <wps:spPr>
                        <a:xfrm>
                          <a:off x="0" y="0"/>
                          <a:ext cx="492125" cy="205105"/>
                        </a:xfrm>
                        <a:prstGeom prst="rect"/>
                        <a:solidFill>
                          <a:srgbClr val="FFFFFF">
                            <a:alpha val="0"/>
                          </a:srgbClr>
                        </a:solidFill>
                      </wps:spPr>
                      <wps:txbx>
                        <w:txbxContent>
                          <w:p>
                            <w:pPr>
                              <w:pStyle w:val="Normal"/>
                              <w:jc w:val="end"/>
                              <w:rPr>
                                <w:rFonts w:ascii="Arial" w:hAnsi="Arial" w:cs="Arial"/>
                                <w:color w:val="FF0000"/>
                                <w:sz w:val="21"/>
                                <w:szCs w:val="21"/>
                              </w:rPr>
                            </w:pPr>
                            <w:r>
                              <w:rPr>
                                <w:rFonts w:cs="Arial" w:ascii="Arial" w:hAnsi="Arial"/>
                                <w:color w:val="FF0000"/>
                                <w:sz w:val="21"/>
                                <w:szCs w:val="21"/>
                              </w:rPr>
                              <w:t>1-1</w:t>
                            </w:r>
                          </w:p>
                        </w:txbxContent>
                      </wps:txbx>
                      <wps:bodyPr anchor="t" lIns="74930" tIns="9525" rIns="74930" bIns="9525">
                        <a:noAutofit/>
                      </wps:bodyPr>
                    </wps:wsp>
                  </a:graphicData>
                </a:graphic>
              </wp:anchor>
            </w:drawing>
          </mc:Choice>
          <mc:Fallback>
            <w:pict>
              <v:rect fillcolor="#FFFFFF" style="position:absolute;rotation:0;width:38.75pt;height:16.15pt;mso-wrap-distance-left:9.05pt;mso-wrap-distance-right:9.05pt;mso-wrap-distance-top:0pt;mso-wrap-distance-bottom:0pt;margin-top:13.6pt;mso-position-vertical-relative:text;margin-left:359.4pt;mso-position-horizontal-relative:text">
                <v:fill opacity="0f"/>
                <v:textbox inset="0.0819444444444444in,0.0104166666666667in,0.0819444444444444in,0.0104166666666667in">
                  <w:txbxContent>
                    <w:p>
                      <w:pPr>
                        <w:pStyle w:val="Normal"/>
                        <w:jc w:val="end"/>
                        <w:rPr>
                          <w:rFonts w:ascii="Arial" w:hAnsi="Arial" w:cs="Arial"/>
                          <w:color w:val="FF0000"/>
                          <w:sz w:val="21"/>
                          <w:szCs w:val="21"/>
                        </w:rPr>
                      </w:pPr>
                      <w:r>
                        <w:rPr>
                          <w:rFonts w:cs="Arial" w:ascii="Arial" w:hAnsi="Arial"/>
                          <w:color w:val="FF0000"/>
                          <w:sz w:val="21"/>
                          <w:szCs w:val="21"/>
                        </w:rPr>
                        <w:t>1-1</w:t>
                      </w:r>
                    </w:p>
                  </w:txbxContent>
                </v:textbox>
                <w10:wrap type="none"/>
              </v:rect>
            </w:pict>
          </mc:Fallback>
        </mc:AlternateContent>
      </w:r>
      <w:r>
        <mc:AlternateContent>
          <mc:Choice Requires="wps">
            <w:drawing>
              <wp:anchor behindDoc="0" distT="0" distB="0" distL="114935" distR="114935" simplePos="0" locked="0" layoutInCell="1" allowOverlap="1" relativeHeight="4">
                <wp:simplePos x="0" y="0"/>
                <wp:positionH relativeFrom="column">
                  <wp:posOffset>4618355</wp:posOffset>
                </wp:positionH>
                <wp:positionV relativeFrom="paragraph">
                  <wp:posOffset>173990</wp:posOffset>
                </wp:positionV>
                <wp:extent cx="492125" cy="205105"/>
                <wp:effectExtent l="0" t="0" r="0" b="0"/>
                <wp:wrapNone/>
                <wp:docPr id="4" name="Frame3"/>
                <a:graphic xmlns:a="http://schemas.openxmlformats.org/drawingml/2006/main">
                  <a:graphicData uri="http://schemas.microsoft.com/office/word/2010/wordprocessingShape">
                    <wps:wsp>
                      <wps:cNvSpPr txBox="1"/>
                      <wps:spPr>
                        <a:xfrm>
                          <a:off x="0" y="0"/>
                          <a:ext cx="492125" cy="205105"/>
                        </a:xfrm>
                        <a:prstGeom prst="rect"/>
                        <a:solidFill>
                          <a:srgbClr val="FFFFFF">
                            <a:alpha val="0"/>
                          </a:srgbClr>
                        </a:solidFill>
                      </wps:spPr>
                      <wps:txbx>
                        <w:txbxContent>
                          <w:p>
                            <w:pPr>
                              <w:pStyle w:val="Normal"/>
                              <w:jc w:val="end"/>
                              <w:rPr>
                                <w:rFonts w:ascii="Arial" w:hAnsi="Arial" w:cs="Arial"/>
                                <w:color w:val="FF0000"/>
                                <w:sz w:val="21"/>
                                <w:szCs w:val="21"/>
                              </w:rPr>
                            </w:pPr>
                            <w:r>
                              <w:rPr>
                                <w:rFonts w:cs="Arial" w:ascii="Arial" w:hAnsi="Arial"/>
                                <w:color w:val="FF0000"/>
                                <w:sz w:val="21"/>
                                <w:szCs w:val="21"/>
                              </w:rPr>
                              <w:t>1-1</w:t>
                            </w:r>
                          </w:p>
                        </w:txbxContent>
                      </wps:txbx>
                      <wps:bodyPr anchor="t" lIns="74930" tIns="9525" rIns="74930" bIns="9525">
                        <a:noAutofit/>
                      </wps:bodyPr>
                    </wps:wsp>
                  </a:graphicData>
                </a:graphic>
              </wp:anchor>
            </w:drawing>
          </mc:Choice>
          <mc:Fallback>
            <w:pict>
              <v:rect fillcolor="#FFFFFF" style="position:absolute;rotation:0;width:38.75pt;height:16.15pt;mso-wrap-distance-left:9.05pt;mso-wrap-distance-right:9.05pt;mso-wrap-distance-top:0pt;mso-wrap-distance-bottom:0pt;margin-top:13.7pt;mso-position-vertical-relative:text;margin-left:363.65pt;mso-position-horizontal-relative:text">
                <v:fill opacity="0f"/>
                <v:textbox inset="0.0819444444444444in,0.0104166666666667in,0.0819444444444444in,0.0104166666666667in">
                  <w:txbxContent>
                    <w:p>
                      <w:pPr>
                        <w:pStyle w:val="Normal"/>
                        <w:jc w:val="end"/>
                        <w:rPr>
                          <w:rFonts w:ascii="Arial" w:hAnsi="Arial" w:cs="Arial"/>
                          <w:color w:val="FF0000"/>
                          <w:sz w:val="21"/>
                          <w:szCs w:val="21"/>
                        </w:rPr>
                      </w:pPr>
                      <w:r>
                        <w:rPr>
                          <w:rFonts w:cs="Arial" w:ascii="Arial" w:hAnsi="Arial"/>
                          <w:color w:val="FF0000"/>
                          <w:sz w:val="21"/>
                          <w:szCs w:val="21"/>
                        </w:rPr>
                        <w:t>1-1</w:t>
                      </w:r>
                    </w:p>
                  </w:txbxContent>
                </v:textbox>
                <w10:wrap type="none"/>
              </v:rect>
            </w:pict>
          </mc:Fallback>
        </mc:AlternateContent>
      </w:r>
    </w:p>
    <w:sectPr>
      <w:headerReference w:type="default" r:id="rId2"/>
      <w:footerReference w:type="default" r:id="rId3"/>
      <w:type w:val="nextPage"/>
      <w:pgSz w:w="11906" w:h="16838"/>
      <w:pgMar w:left="1134" w:right="465" w:header="567" w:top="1151" w:footer="284" w:bottom="65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ＭＳ 明朝">
    <w:altName w:val="MS Mincho"/>
    <w:charset w:val="80"/>
    <w:family w:val="roman"/>
    <w:pitch w:val="default"/>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cs="Arial"/>
        <w:sz w:val="21"/>
        <w:szCs w:val="21"/>
      </w:rPr>
    </w:pPr>
    <w:r>
      <w:rPr>
        <w:rFonts w:cs="Arial" w:ascii="Arial" w:hAnsi="Arial"/>
        <w:sz w:val="21"/>
        <w:szCs w:val="21"/>
      </w:rPr>
      <w:t>Empresa de Eletrodomésticos, Panasonic Corporation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0" allowOverlap="1" relativeHeight="2">
              <wp:simplePos x="0" y="0"/>
              <wp:positionH relativeFrom="column">
                <wp:align>left</wp:align>
              </wp:positionH>
              <wp:positionV relativeFrom="line">
                <wp:posOffset>635</wp:posOffset>
              </wp:positionV>
              <wp:extent cx="6240780" cy="364490"/>
              <wp:effectExtent l="0" t="0" r="0" b="0"/>
              <wp:wrapNone/>
              <wp:docPr id="5" name="Frame5"/>
              <a:graphic xmlns:a="http://schemas.openxmlformats.org/drawingml/2006/main">
                <a:graphicData uri="http://schemas.microsoft.com/office/word/2010/wordprocessingShape">
                  <wps:wsp>
                    <wps:cNvSpPr txBox="1"/>
                    <wps:spPr>
                      <a:xfrm>
                        <a:off x="0" y="0"/>
                        <a:ext cx="6240780" cy="364490"/>
                      </a:xfrm>
                      <a:prstGeom prst="rect"/>
                      <a:solidFill>
                        <a:srgbClr val="FFFFFF"/>
                      </a:solidFill>
                    </wps:spPr>
                    <wps:txbx>
                      <w:txbxContent>
                        <w:tbl>
                          <w:tblPr>
                            <w:tblW w:w="9828" w:type="dxa"/>
                            <w:jc w:val="start"/>
                            <w:tblInd w:w="-123" w:type="dxa"/>
                            <w:tblLayout w:type="fixed"/>
                            <w:tblCellMar>
                              <w:top w:w="0" w:type="dxa"/>
                              <w:start w:w="108" w:type="dxa"/>
                              <w:bottom w:w="0" w:type="dxa"/>
                              <w:end w:w="108" w:type="dxa"/>
                            </w:tblCellMar>
                          </w:tblPr>
                          <w:tblGrid>
                            <w:gridCol w:w="2268"/>
                            <w:gridCol w:w="5954"/>
                            <w:gridCol w:w="160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snapToGrid w:val="false"/>
                                  <w:jc w:val="center"/>
                                  <w:rPr>
                                    <w:rFonts w:ascii="Arial" w:hAnsi="Arial" w:cs="Arial"/>
                                    <w:b/>
                                    <w:b/>
                                    <w:sz w:val="24"/>
                                    <w:szCs w:val="24"/>
                                  </w:rPr>
                                </w:pPr>
                                <w:r>
                                  <w:rPr>
                                    <w:rFonts w:cs="Arial" w:ascii="Arial" w:hAnsi="Arial"/>
                                    <w:b/>
                                    <w:sz w:val="24"/>
                                    <w:szCs w:val="24"/>
                                  </w:rPr>
                                  <w:t>Padrões de Preparação da Folha de Operação</w:t>
                                </w:r>
                              </w:p>
                            </w:tc>
                            <w:tc>
                              <w:tcPr>
                                <w:tcW w:w="160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 xml:space="preserve">Página:</w:t>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/3</w:t>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jc w:val="center"/>
                                  <w:rPr>
                                    <w:rFonts w:ascii="Arial" w:hAnsi="Arial" w:cs="Arial"/>
                                    <w:sz w:val="21"/>
                                    <w:szCs w:val="21"/>
                                  </w:rPr>
                                </w:pPr>
                                <w:r>
                                  <w:rPr>
                                    <w:rFonts w:cs="Arial" w:ascii="Arial" w:hAnsi="Arial"/>
                                    <w:sz w:val="21"/>
                                    <w:szCs w:val="21"/>
                                  </w:rPr>
                                  <w:t>APQ–BM-004</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0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Versão: 1-1</w:t>
                                </w:r>
                              </w:p>
                            </w:tc>
                          </w:tr>
                        </w:tbl>
                      </w:txbxContent>
                    </wps:txbx>
                    <wps:bodyPr anchor="t" lIns="0" tIns="0" rIns="0" bIns="0">
                      <a:noAutofit/>
                    </wps:bodyPr>
                  </wps:wsp>
                </a:graphicData>
              </a:graphic>
            </wp:anchor>
          </w:drawing>
        </mc:Choice>
        <mc:Fallback>
          <w:pict>
            <v:rect style="position:absolute;rotation:0;width:491.4pt;height:28.7pt;mso-wrap-distance-left:0pt;mso-wrap-distance-right:0pt;mso-wrap-distance-top:0pt;mso-wrap-distance-bottom:0pt;margin-top:0pt;mso-position-vertical:top;mso-position-vertical-relative:text;margin-left:0pt;mso-position-horizontal:left;mso-position-horizontal-relative:text">
              <v:textbox inset="0in,0in,0in,0in">
                <w:txbxContent>
                  <w:tbl>
                    <w:tblPr>
                      <w:tblW w:w="9828" w:type="dxa"/>
                      <w:jc w:val="start"/>
                      <w:tblInd w:w="-123" w:type="dxa"/>
                      <w:tblLayout w:type="fixed"/>
                      <w:tblCellMar>
                        <w:top w:w="0" w:type="dxa"/>
                        <w:start w:w="108" w:type="dxa"/>
                        <w:bottom w:w="0" w:type="dxa"/>
                        <w:end w:w="108" w:type="dxa"/>
                      </w:tblCellMar>
                    </w:tblPr>
                    <w:tblGrid>
                      <w:gridCol w:w="2268"/>
                      <w:gridCol w:w="5954"/>
                      <w:gridCol w:w="160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snapToGrid w:val="false"/>
                            <w:jc w:val="center"/>
                            <w:rPr>
                              <w:rFonts w:ascii="Arial" w:hAnsi="Arial" w:cs="Arial"/>
                              <w:b/>
                              <w:b/>
                              <w:sz w:val="24"/>
                              <w:szCs w:val="24"/>
                            </w:rPr>
                          </w:pPr>
                          <w:r>
                            <w:rPr>
                              <w:rFonts w:cs="Arial" w:ascii="Arial" w:hAnsi="Arial"/>
                              <w:b/>
                              <w:sz w:val="24"/>
                              <w:szCs w:val="24"/>
                            </w:rPr>
                            <w:t>Padrões de Preparação da Folha de Operação</w:t>
                          </w:r>
                        </w:p>
                      </w:tc>
                      <w:tc>
                        <w:tcPr>
                          <w:tcW w:w="160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 xml:space="preserve">Página:</w:t>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/3</w:t>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jc w:val="center"/>
                            <w:rPr>
                              <w:rFonts w:ascii="Arial" w:hAnsi="Arial" w:cs="Arial"/>
                              <w:sz w:val="21"/>
                              <w:szCs w:val="21"/>
                            </w:rPr>
                          </w:pPr>
                          <w:r>
                            <w:rPr>
                              <w:rFonts w:cs="Arial" w:ascii="Arial" w:hAnsi="Arial"/>
                              <w:sz w:val="21"/>
                              <w:szCs w:val="21"/>
                            </w:rPr>
                            <w:t>APQ–BM-004</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0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Versão: 1-1</w:t>
                          </w:r>
                        </w:p>
                      </w:tc>
                    </w:tr>
                  </w:tbl>
                </w:txbxContent>
              </v:textbox>
              <w10:wrap type="none"/>
            </v:rect>
          </w:pict>
        </mc:Fallback>
      </mc:AlternateContent>
    </w:r>
  </w:p>
</w:hdr>
</file>

<file path=word/settings.xml><?xml version="1.0" encoding="utf-8"?>
<w:settings xmlns:w="http://schemas.openxmlformats.org/wordprocessingml/2006/main">
  <w:zoom w:percent="110"/>
  <w:defaultTabStop w:val="84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ＭＳ 明朝;MS Mincho" w:hAnsi="ＭＳ 明朝;MS Mincho" w:eastAsia="ＭＳ 明朝;MS Mincho" w:cs="ＭＳ 明朝;MS Mincho"/>
      <w:color w:val="auto"/>
      <w:kern w:val="2"/>
      <w:sz w:val="22"/>
      <w:szCs w:val="22"/>
      <w:lang w:val="en-US" w:eastAsia="ja-JP" w:bidi="ar-SA"/>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Style14">
    <w:name w:val="段落フォント"/>
    <w:qFormat/>
    <w:rPr/>
  </w:style>
  <w:style w:type="character" w:styleId="Style15">
    <w:name w:val="コメント参照"/>
    <w:qFormat/>
    <w:rPr>
      <w:sz w:val="18"/>
      <w:szCs w:val="18"/>
    </w:rPr>
  </w:style>
  <w:style w:type="character" w:styleId="Style16">
    <w:name w:val="コメント文字列 (文字)"/>
    <w:qFormat/>
    <w:rPr>
      <w:rFonts w:ascii="ＭＳ 明朝;MS Mincho" w:hAnsi="ＭＳ 明朝;MS Mincho" w:cs="ＭＳ 明朝;MS Mincho"/>
      <w:kern w:val="2"/>
      <w:sz w:val="22"/>
      <w:szCs w:val="22"/>
    </w:rPr>
  </w:style>
  <w:style w:type="character" w:styleId="Style17">
    <w:name w:val="コメント内容 (文字)"/>
    <w:qFormat/>
    <w:rPr>
      <w:rFonts w:ascii="ＭＳ 明朝;MS Mincho" w:hAnsi="ＭＳ 明朝;MS Mincho" w:cs="ＭＳ 明朝;MS Mincho"/>
      <w:b/>
      <w:bCs/>
      <w:kern w:val="2"/>
      <w:sz w:val="22"/>
      <w:szCs w:val="22"/>
    </w:rPr>
  </w:style>
  <w:style w:type="character" w:styleId="1">
    <w:name w:val="(文字) (文字)1"/>
    <w:qFormat/>
    <w:rPr>
      <w:rFonts w:ascii="ＭＳ 明朝;MS Mincho" w:hAnsi="ＭＳ 明朝;MS Mincho" w:eastAsia="ＭＳ 明朝;MS Mincho" w:cs="ＭＳ 明朝;MS Mincho"/>
      <w:kern w:val="2"/>
      <w:sz w:val="22"/>
      <w:szCs w:val="22"/>
      <w:lang w:val="en-US" w:eastAsia="ja-JP"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840"/>
        <w:tab w:val="center" w:pos="4986" w:leader="none"/>
        <w:tab w:val="right" w:pos="9972" w:leader="none"/>
      </w:tabs>
    </w:pPr>
    <w:rPr/>
  </w:style>
  <w:style w:type="paragraph" w:styleId="Header">
    <w:name w:val="Header"/>
    <w:basedOn w:val="Normal"/>
    <w:pPr>
      <w:tabs>
        <w:tab w:val="clear" w:pos="840"/>
        <w:tab w:val="center" w:pos="4252" w:leader="none"/>
        <w:tab w:val="right" w:pos="8504" w:leader="none"/>
      </w:tabs>
      <w:snapToGrid w:val="false"/>
    </w:pPr>
    <w:rPr/>
  </w:style>
  <w:style w:type="paragraph" w:styleId="Footer">
    <w:name w:val="Footer"/>
    <w:basedOn w:val="Normal"/>
    <w:pPr>
      <w:tabs>
        <w:tab w:val="clear" w:pos="840"/>
        <w:tab w:val="center" w:pos="4252" w:leader="none"/>
        <w:tab w:val="right" w:pos="8504" w:leader="none"/>
      </w:tabs>
      <w:snapToGrid w:val="false"/>
    </w:pPr>
    <w:rPr/>
  </w:style>
  <w:style w:type="paragraph" w:styleId="Style18">
    <w:name w:val="吹き出し"/>
    <w:basedOn w:val="Normal"/>
    <w:qFormat/>
    <w:pPr/>
    <w:rPr>
      <w:rFonts w:ascii="Arial" w:hAnsi="Arial" w:eastAsia="ＭＳ ゴシック;MS Gothic" w:cs="Arial"/>
      <w:sz w:val="18"/>
      <w:szCs w:val="18"/>
    </w:rPr>
  </w:style>
  <w:style w:type="paragraph" w:styleId="Style19">
    <w:name w:val="コメント文字列"/>
    <w:basedOn w:val="Normal"/>
    <w:qFormat/>
    <w:pPr>
      <w:jc w:val="start"/>
    </w:pPr>
    <w:rPr>
      <w:lang w:val="en-US"/>
    </w:rPr>
  </w:style>
  <w:style w:type="paragraph" w:styleId="Style20">
    <w:name w:val="コメント内容"/>
    <w:basedOn w:val="Style19"/>
    <w:next w:val="Style19"/>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 Id="r_odt_hyperlink" Type="http://schemas.openxmlformats.org/officeDocument/2006/relationships/hyperlink" Target="https://www.onlinedoctranslator.com/pt/?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LibreOffice/7.1.4.2$Linux_X86_64 LibreOffice_project/10$Build-2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2017-07-20T17:14:00Z</dcterms:created>
  <dc:creator>TERADA_Haruhiro_terada.haruhiro@jp.panasonic.com</dc:creator>
  <dc:description/>
  <cp:keywords> </cp:keywords>
  <dc:language>en-US</dc:language>
  <cp:lastModifiedBy>や~まだ</cp:lastModifiedBy>
  <cp:lastPrinted>2012-12-04T14:22:00Z</cp:lastPrinted>
  <dcterms:modified xsi:type="dcterms:W3CDTF">2017-07-21T04:33:00Z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nve">
    <vt:lpwstr>3.00000000000000</vt:lpwstr>
  </property>
</Properties>
</file>